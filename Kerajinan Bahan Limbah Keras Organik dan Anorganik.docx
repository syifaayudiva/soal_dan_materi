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5E8" w:rsidRPr="009155E8" w:rsidRDefault="009155E8" w:rsidP="009155E8">
      <w:pPr>
        <w:textAlignment w:val="baseline"/>
        <w:rPr>
          <w:ins w:id="0" w:author="Unknown"/>
          <w:rFonts w:ascii="Times New Roman" w:eastAsia="Times New Roman" w:hAnsi="Times New Roman" w:cs="Times New Roman"/>
          <w:color w:val="888888"/>
          <w:sz w:val="30"/>
          <w:szCs w:val="30"/>
        </w:rPr>
      </w:pPr>
      <w:ins w:id="1" w:author="Unknown">
        <w:r w:rsidRPr="009155E8">
          <w:rPr>
            <w:rFonts w:ascii="Times New Roman" w:eastAsia="Times New Roman" w:hAnsi="Times New Roman" w:cs="Times New Roman"/>
            <w:color w:val="888888"/>
            <w:sz w:val="30"/>
            <w:szCs w:val="30"/>
            <w:bdr w:val="none" w:sz="0" w:space="0" w:color="auto" w:frame="1"/>
          </w:rPr>
          <w:br/>
        </w:r>
      </w:ins>
    </w:p>
    <w:p w:rsidR="009155E8" w:rsidRPr="009155E8" w:rsidRDefault="009155E8" w:rsidP="009155E8">
      <w:pPr>
        <w:shd w:val="clear" w:color="auto" w:fill="FFFFFF"/>
        <w:spacing w:line="288" w:lineRule="atLeast"/>
        <w:jc w:val="left"/>
        <w:textAlignment w:val="baseline"/>
        <w:rPr>
          <w:ins w:id="2" w:author="Unknown"/>
          <w:rFonts w:ascii="Cambria" w:eastAsia="Times New Roman" w:hAnsi="Cambria" w:cs="Times New Roman"/>
          <w:caps/>
          <w:color w:val="888888"/>
          <w:sz w:val="24"/>
          <w:szCs w:val="24"/>
        </w:rPr>
      </w:pPr>
      <w:ins w:id="3" w:author="Unknown">
        <w:r w:rsidRPr="009155E8">
          <w:rPr>
            <w:rFonts w:ascii="Cambria" w:eastAsia="Times New Roman" w:hAnsi="Cambria" w:cs="Times New Roman"/>
            <w:caps/>
            <w:color w:val="888888"/>
            <w:sz w:val="24"/>
            <w:szCs w:val="24"/>
          </w:rPr>
          <w:t> </w:t>
        </w:r>
      </w:ins>
    </w:p>
    <w:p w:rsidR="009155E8" w:rsidRPr="009155E8" w:rsidRDefault="009155E8" w:rsidP="009155E8">
      <w:pPr>
        <w:spacing w:after="180" w:line="312" w:lineRule="atLeast"/>
        <w:jc w:val="left"/>
        <w:textAlignment w:val="baseline"/>
        <w:outlineLvl w:val="0"/>
        <w:rPr>
          <w:ins w:id="4" w:author="Unknown"/>
          <w:rFonts w:ascii="Times New Roman" w:eastAsia="Times New Roman" w:hAnsi="Times New Roman" w:cs="Times New Roman"/>
          <w:b/>
          <w:bCs/>
          <w:color w:val="808080" w:themeColor="background1" w:themeShade="80"/>
          <w:kern w:val="36"/>
          <w:sz w:val="45"/>
          <w:szCs w:val="45"/>
        </w:rPr>
      </w:pPr>
      <w:bookmarkStart w:id="5" w:name="5912583541539783267"/>
      <w:bookmarkEnd w:id="5"/>
      <w:proofErr w:type="spellStart"/>
      <w:ins w:id="6" w:author="Unknown">
        <w:r w:rsidRPr="009155E8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kern w:val="36"/>
            <w:sz w:val="45"/>
            <w:szCs w:val="45"/>
          </w:rPr>
          <w:t>Kerajinan</w:t>
        </w:r>
        <w:proofErr w:type="spellEnd"/>
        <w:r w:rsidRPr="009155E8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kern w:val="36"/>
            <w:sz w:val="45"/>
            <w:szCs w:val="45"/>
          </w:rPr>
          <w:t xml:space="preserve"> </w:t>
        </w:r>
        <w:proofErr w:type="spellStart"/>
        <w:r w:rsidRPr="009155E8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kern w:val="36"/>
            <w:sz w:val="45"/>
            <w:szCs w:val="45"/>
          </w:rPr>
          <w:t>Bahan</w:t>
        </w:r>
        <w:proofErr w:type="spellEnd"/>
        <w:r w:rsidRPr="009155E8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kern w:val="36"/>
            <w:sz w:val="45"/>
            <w:szCs w:val="45"/>
          </w:rPr>
          <w:t xml:space="preserve"> </w:t>
        </w:r>
        <w:proofErr w:type="spellStart"/>
        <w:r w:rsidRPr="009155E8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kern w:val="36"/>
            <w:sz w:val="45"/>
            <w:szCs w:val="45"/>
          </w:rPr>
          <w:t>Limbah</w:t>
        </w:r>
        <w:proofErr w:type="spellEnd"/>
        <w:r w:rsidRPr="009155E8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kern w:val="36"/>
            <w:sz w:val="45"/>
            <w:szCs w:val="45"/>
          </w:rPr>
          <w:t xml:space="preserve"> </w:t>
        </w:r>
        <w:proofErr w:type="spellStart"/>
        <w:r w:rsidRPr="009155E8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kern w:val="36"/>
            <w:sz w:val="45"/>
            <w:szCs w:val="45"/>
          </w:rPr>
          <w:t>Keras</w:t>
        </w:r>
      </w:ins>
      <w:proofErr w:type="spellEnd"/>
      <w:r w:rsidRPr="009155E8">
        <w:rPr>
          <w:rFonts w:ascii="Times New Roman" w:eastAsia="Times New Roman" w:hAnsi="Times New Roman" w:cs="Times New Roman"/>
          <w:b/>
          <w:bCs/>
          <w:color w:val="0D0D0D" w:themeColor="text1" w:themeTint="F2"/>
          <w:kern w:val="36"/>
          <w:sz w:val="45"/>
          <w:szCs w:val="45"/>
        </w:rPr>
        <w:t xml:space="preserve"> </w:t>
      </w:r>
      <w:proofErr w:type="spellStart"/>
      <w:r w:rsidRPr="009155E8">
        <w:rPr>
          <w:rFonts w:ascii="Times New Roman" w:eastAsia="Times New Roman" w:hAnsi="Times New Roman" w:cs="Times New Roman"/>
          <w:b/>
          <w:bCs/>
          <w:color w:val="808080" w:themeColor="background1" w:themeShade="80"/>
          <w:kern w:val="36"/>
          <w:sz w:val="45"/>
          <w:szCs w:val="45"/>
        </w:rPr>
        <w:t>Organik</w:t>
      </w:r>
      <w:proofErr w:type="spellEnd"/>
      <w:r w:rsidRPr="009155E8">
        <w:rPr>
          <w:rFonts w:ascii="Times New Roman" w:eastAsia="Times New Roman" w:hAnsi="Times New Roman" w:cs="Times New Roman"/>
          <w:b/>
          <w:bCs/>
          <w:color w:val="808080" w:themeColor="background1" w:themeShade="80"/>
          <w:kern w:val="36"/>
          <w:sz w:val="45"/>
          <w:szCs w:val="45"/>
        </w:rPr>
        <w:t xml:space="preserve"> </w:t>
      </w:r>
      <w:proofErr w:type="spellStart"/>
      <w:r w:rsidRPr="009155E8">
        <w:rPr>
          <w:rFonts w:ascii="Times New Roman" w:eastAsia="Times New Roman" w:hAnsi="Times New Roman" w:cs="Times New Roman"/>
          <w:b/>
          <w:bCs/>
          <w:color w:val="808080" w:themeColor="background1" w:themeShade="80"/>
          <w:kern w:val="36"/>
          <w:sz w:val="45"/>
          <w:szCs w:val="45"/>
        </w:rPr>
        <w:t>dan</w:t>
      </w:r>
      <w:proofErr w:type="spellEnd"/>
      <w:r w:rsidRPr="009155E8">
        <w:rPr>
          <w:rFonts w:ascii="Times New Roman" w:eastAsia="Times New Roman" w:hAnsi="Times New Roman" w:cs="Times New Roman"/>
          <w:b/>
          <w:bCs/>
          <w:color w:val="808080" w:themeColor="background1" w:themeShade="80"/>
          <w:kern w:val="36"/>
          <w:sz w:val="45"/>
          <w:szCs w:val="45"/>
        </w:rPr>
        <w:t xml:space="preserve"> </w:t>
      </w:r>
      <w:proofErr w:type="spellStart"/>
      <w:r w:rsidRPr="009155E8">
        <w:rPr>
          <w:rFonts w:ascii="Times New Roman" w:eastAsia="Times New Roman" w:hAnsi="Times New Roman" w:cs="Times New Roman"/>
          <w:b/>
          <w:bCs/>
          <w:color w:val="808080" w:themeColor="background1" w:themeShade="80"/>
          <w:kern w:val="36"/>
          <w:sz w:val="45"/>
          <w:szCs w:val="45"/>
        </w:rPr>
        <w:t>Anorganik</w:t>
      </w:r>
      <w:proofErr w:type="spellEnd"/>
    </w:p>
    <w:p w:rsidR="00905008" w:rsidRDefault="00905008" w:rsidP="009155E8">
      <w:pPr>
        <w:shd w:val="clear" w:color="auto" w:fill="FFFFFF"/>
        <w:ind w:left="-360"/>
        <w:jc w:val="both"/>
        <w:textAlignment w:val="baseline"/>
        <w:rPr>
          <w:rFonts w:ascii="inherit" w:eastAsia="Times New Roman" w:hAnsi="inherit" w:cs="Arial"/>
          <w:b/>
          <w:bCs/>
          <w:i/>
          <w:iCs/>
          <w:color w:val="0D0D0D" w:themeColor="text1" w:themeTint="F2"/>
          <w:sz w:val="27"/>
          <w:szCs w:val="27"/>
          <w:bdr w:val="none" w:sz="0" w:space="0" w:color="auto" w:frame="1"/>
        </w:rPr>
      </w:pPr>
    </w:p>
    <w:p w:rsidR="009155E8" w:rsidRPr="009155E8" w:rsidRDefault="009155E8" w:rsidP="009155E8">
      <w:pPr>
        <w:shd w:val="clear" w:color="auto" w:fill="FFFFFF"/>
        <w:ind w:left="-360"/>
        <w:jc w:val="both"/>
        <w:textAlignment w:val="baseline"/>
        <w:rPr>
          <w:rFonts w:ascii="Cambria" w:eastAsia="Times New Roman" w:hAnsi="Cambria" w:cs="Times New Roman"/>
          <w:color w:val="222222"/>
          <w:sz w:val="27"/>
          <w:szCs w:val="27"/>
        </w:rPr>
      </w:pPr>
      <w:proofErr w:type="spellStart"/>
      <w:proofErr w:type="gram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Dalam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penciptaan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produk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kerajinan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dari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limbah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keras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lebih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pada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memunculkan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ciri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khas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pengrajin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dalam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mengembangkan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desain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kerajinannya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.</w:t>
      </w:r>
      <w:proofErr w:type="gram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proofErr w:type="gram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Sejak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dahulu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masyarakat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Indonesia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telah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menggunakan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produk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kerajinan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sebagai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alat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memenuhi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kebutuhan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hidup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sehari-hari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,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dari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mulai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kebutuhan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pribadi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,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rumah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tangga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hingga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hanya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sekadar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kebutuhan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penghias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rumah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/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kantor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.</w:t>
      </w:r>
      <w:proofErr w:type="gram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proofErr w:type="gram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Berdasarkan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pengamatan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tersebut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kerajinan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dari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bahan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dasar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limbah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keras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dapat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dibuat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dengan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berbagai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bentuk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dan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fungsinya</w:t>
      </w:r>
      <w:proofErr w:type="spell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.</w:t>
      </w:r>
      <w:proofErr w:type="gramEnd"/>
      <w:r w:rsidRPr="009155E8"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  <w:t> </w:t>
      </w:r>
    </w:p>
    <w:p w:rsidR="009155E8" w:rsidRPr="009155E8" w:rsidRDefault="009155E8" w:rsidP="009155E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9155E8" w:rsidRPr="009155E8" w:rsidRDefault="009155E8" w:rsidP="009155E8">
      <w:pPr>
        <w:shd w:val="clear" w:color="auto" w:fill="FFFFFF"/>
        <w:jc w:val="both"/>
        <w:textAlignment w:val="baseline"/>
        <w:rPr>
          <w:rFonts w:ascii="Cambria" w:eastAsia="Times New Roman" w:hAnsi="Cambria" w:cs="Times New Roman"/>
          <w:color w:val="222222"/>
          <w:sz w:val="27"/>
          <w:szCs w:val="27"/>
        </w:rPr>
      </w:pPr>
      <w:r w:rsidRPr="009155E8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br/>
      </w:r>
    </w:p>
    <w:p w:rsidR="009155E8" w:rsidRPr="009155E8" w:rsidRDefault="009155E8" w:rsidP="009155E8">
      <w:pPr>
        <w:shd w:val="clear" w:color="auto" w:fill="FFFFFF"/>
        <w:jc w:val="both"/>
        <w:textAlignment w:val="baseline"/>
        <w:outlineLvl w:val="3"/>
        <w:rPr>
          <w:rFonts w:ascii="Cambria" w:eastAsia="Times New Roman" w:hAnsi="Cambria" w:cs="Times New Roman"/>
          <w:color w:val="222222"/>
          <w:sz w:val="32"/>
          <w:szCs w:val="32"/>
        </w:rPr>
      </w:pPr>
      <w:proofErr w:type="spellStart"/>
      <w:r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>Contoh</w:t>
      </w:r>
      <w:proofErr w:type="spellEnd"/>
      <w:r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>kerajinan</w:t>
      </w:r>
      <w:proofErr w:type="spellEnd"/>
      <w:r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>bahan</w:t>
      </w:r>
      <w:proofErr w:type="spellEnd"/>
      <w:r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>keras</w:t>
      </w:r>
      <w:proofErr w:type="spellEnd"/>
      <w:r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>alami</w:t>
      </w:r>
      <w:proofErr w:type="spellEnd"/>
      <w:r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>/</w:t>
      </w:r>
      <w:proofErr w:type="spellStart"/>
      <w:r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>organik</w:t>
      </w:r>
      <w:proofErr w:type="spellEnd"/>
      <w:r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>ini</w:t>
      </w:r>
      <w:proofErr w:type="spellEnd"/>
      <w:r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>antara</w:t>
      </w:r>
      <w:proofErr w:type="spellEnd"/>
      <w:r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 xml:space="preserve"> </w:t>
      </w:r>
      <w:proofErr w:type="gramStart"/>
      <w:r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>lain</w:t>
      </w:r>
      <w:proofErr w:type="gramEnd"/>
      <w:r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>sebagai</w:t>
      </w:r>
      <w:proofErr w:type="spellEnd"/>
      <w:r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>berikut</w:t>
      </w:r>
      <w:proofErr w:type="spellEnd"/>
      <w:r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>:</w:t>
      </w:r>
    </w:p>
    <w:p w:rsidR="00905008" w:rsidRPr="00905008" w:rsidRDefault="00905008" w:rsidP="00905008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</w:pPr>
    </w:p>
    <w:p w:rsidR="00E91EA7" w:rsidRPr="00E91EA7" w:rsidRDefault="00E91EA7" w:rsidP="00E91EA7">
      <w:pPr>
        <w:shd w:val="clear" w:color="auto" w:fill="FFFFFF"/>
        <w:ind w:left="270" w:hanging="270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E91EA7">
        <w:rPr>
          <w:rFonts w:ascii="Cooper Black" w:eastAsia="Times New Roman" w:hAnsi="Cooper Black" w:cs="Times New Roman"/>
          <w:color w:val="222222"/>
          <w:sz w:val="32"/>
          <w:szCs w:val="32"/>
        </w:rPr>
        <w:t xml:space="preserve">A. </w:t>
      </w:r>
      <w:proofErr w:type="spellStart"/>
      <w:r w:rsidRPr="00E91EA7">
        <w:rPr>
          <w:rFonts w:ascii="Cooper Black" w:eastAsia="Times New Roman" w:hAnsi="Cooper Black" w:cs="Times New Roman"/>
          <w:color w:val="222222"/>
          <w:sz w:val="32"/>
          <w:szCs w:val="32"/>
        </w:rPr>
        <w:t>Kerajinan</w:t>
      </w:r>
      <w:proofErr w:type="spellEnd"/>
      <w:r w:rsidRPr="00E91EA7">
        <w:rPr>
          <w:rFonts w:ascii="Cooper Black" w:eastAsia="Times New Roman" w:hAnsi="Cooper Black" w:cs="Times New Roman"/>
          <w:color w:val="222222"/>
          <w:sz w:val="32"/>
          <w:szCs w:val="32"/>
        </w:rPr>
        <w:t xml:space="preserve"> </w:t>
      </w:r>
      <w:proofErr w:type="spellStart"/>
      <w:r w:rsidRPr="00E91EA7">
        <w:rPr>
          <w:rFonts w:ascii="Cooper Black" w:eastAsia="Times New Roman" w:hAnsi="Cooper Black" w:cs="Times New Roman"/>
          <w:color w:val="222222"/>
          <w:sz w:val="32"/>
          <w:szCs w:val="32"/>
        </w:rPr>
        <w:t>Limbah</w:t>
      </w:r>
      <w:proofErr w:type="spellEnd"/>
      <w:r w:rsidRPr="00E91EA7">
        <w:rPr>
          <w:rFonts w:ascii="Cooper Black" w:eastAsia="Times New Roman" w:hAnsi="Cooper Black" w:cs="Times New Roman"/>
          <w:color w:val="222222"/>
          <w:sz w:val="32"/>
          <w:szCs w:val="32"/>
        </w:rPr>
        <w:t xml:space="preserve"> </w:t>
      </w:r>
      <w:proofErr w:type="spellStart"/>
      <w:r w:rsidRPr="00E91EA7">
        <w:rPr>
          <w:rFonts w:ascii="Cooper Black" w:eastAsia="Times New Roman" w:hAnsi="Cooper Black" w:cs="Times New Roman"/>
          <w:color w:val="222222"/>
          <w:sz w:val="32"/>
          <w:szCs w:val="32"/>
        </w:rPr>
        <w:t>Cangkang</w:t>
      </w:r>
      <w:proofErr w:type="spellEnd"/>
      <w:r w:rsidRPr="00E91EA7">
        <w:rPr>
          <w:rFonts w:ascii="Cooper Black" w:eastAsia="Times New Roman" w:hAnsi="Cooper Black" w:cs="Times New Roman"/>
          <w:color w:val="222222"/>
          <w:sz w:val="32"/>
          <w:szCs w:val="32"/>
        </w:rPr>
        <w:t xml:space="preserve"> </w:t>
      </w:r>
      <w:proofErr w:type="spellStart"/>
      <w:r w:rsidRPr="00E91EA7">
        <w:rPr>
          <w:rFonts w:ascii="Cooper Black" w:eastAsia="Times New Roman" w:hAnsi="Cooper Black" w:cs="Times New Roman"/>
          <w:color w:val="222222"/>
          <w:sz w:val="32"/>
          <w:szCs w:val="32"/>
        </w:rPr>
        <w:t>Kerang</w:t>
      </w:r>
      <w:proofErr w:type="spellEnd"/>
    </w:p>
    <w:p w:rsidR="00E91EA7" w:rsidRDefault="00E91EA7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E91EA7" w:rsidRDefault="00E91EA7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Perairan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sangat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luas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dengan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aneka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satwa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air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penghuninya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.</w:t>
      </w:r>
      <w:proofErr w:type="gram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Beraneka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jenis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kerang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hidup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di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dalamnya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da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beraneka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ragam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pula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bentuknya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.</w:t>
      </w:r>
      <w:proofErr w:type="gram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daerah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perkotaan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atau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pinggir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kota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limbah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cangkang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kerang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banyak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di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jumpai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di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restoran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z w:val="32"/>
          <w:szCs w:val="32"/>
        </w:rPr>
        <w:t>seafood.</w:t>
      </w: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tempat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seperti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banyak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ditemukan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jenis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cangkang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kerang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laut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menjadi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limbah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.</w:t>
      </w:r>
      <w:proofErr w:type="gram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Banyak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orang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sudah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banyak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memanfaatkan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cangkang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kerang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ini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karya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kerajinan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.</w:t>
      </w:r>
      <w:proofErr w:type="gramEnd"/>
    </w:p>
    <w:p w:rsidR="00336DA2" w:rsidRDefault="00336DA2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336DA2" w:rsidRDefault="00336DA2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Gambar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contoh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kerajinan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:</w:t>
      </w:r>
      <w:proofErr w:type="gramEnd"/>
    </w:p>
    <w:p w:rsidR="00251DF7" w:rsidRDefault="00251DF7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336DA2" w:rsidRDefault="00251DF7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Bingkai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Kaca</w:t>
      </w:r>
      <w:proofErr w:type="spellEnd"/>
    </w:p>
    <w:p w:rsidR="00251DF7" w:rsidRDefault="00251DF7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251DF7" w:rsidRDefault="00251DF7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222222"/>
          <w:sz w:val="32"/>
          <w:szCs w:val="32"/>
        </w:rPr>
        <w:drawing>
          <wp:inline distT="0" distB="0" distL="0" distR="0">
            <wp:extent cx="3048000" cy="2914650"/>
            <wp:effectExtent l="19050" t="0" r="0" b="0"/>
            <wp:docPr id="1" name="Picture 1" descr="C:\Users\HAMBAALLAH\Downloads\hiasan dinding dari kulit ker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BAALLAH\Downloads\hiasan dinding dari kulit keran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DF7" w:rsidRDefault="00251DF7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251DF7" w:rsidRDefault="00251DF7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lastRenderedPageBreak/>
        <w:t xml:space="preserve">2.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Asesoris</w:t>
      </w:r>
      <w:proofErr w:type="spellEnd"/>
    </w:p>
    <w:p w:rsidR="00251DF7" w:rsidRDefault="00251DF7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251DF7" w:rsidRDefault="00251DF7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222222"/>
          <w:sz w:val="32"/>
          <w:szCs w:val="32"/>
        </w:rPr>
        <w:drawing>
          <wp:inline distT="0" distB="0" distL="0" distR="0">
            <wp:extent cx="5943600" cy="3964335"/>
            <wp:effectExtent l="19050" t="0" r="0" b="0"/>
            <wp:docPr id="2" name="Picture 2" descr="C:\Users\HAMBAALLAH\Downloads\KERAJINAN-KULIT-KEONG-DAN-KERANG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MBAALLAH\Downloads\KERAJINAN-KULIT-KEONG-DAN-KERANG-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DF7" w:rsidRDefault="00251DF7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E91EA7" w:rsidRDefault="00E91EA7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E91EA7" w:rsidRDefault="00E91EA7" w:rsidP="00E91EA7">
      <w:pPr>
        <w:shd w:val="clear" w:color="auto" w:fill="FFFFFF"/>
        <w:jc w:val="both"/>
        <w:textAlignment w:val="baseline"/>
        <w:rPr>
          <w:rFonts w:ascii="Cooper Black" w:eastAsia="Times New Roman" w:hAnsi="Cooper Black" w:cs="Times New Roman"/>
          <w:color w:val="222222"/>
          <w:sz w:val="32"/>
          <w:szCs w:val="32"/>
        </w:rPr>
      </w:pPr>
      <w:r>
        <w:rPr>
          <w:rFonts w:ascii="Cooper Black" w:eastAsia="Times New Roman" w:hAnsi="Cooper Black" w:cs="Times New Roman"/>
          <w:color w:val="222222"/>
          <w:sz w:val="32"/>
          <w:szCs w:val="32"/>
        </w:rPr>
        <w:t xml:space="preserve">B. </w:t>
      </w:r>
      <w:proofErr w:type="spellStart"/>
      <w:r>
        <w:rPr>
          <w:rFonts w:ascii="Cooper Black" w:eastAsia="Times New Roman" w:hAnsi="Cooper Black" w:cs="Times New Roman"/>
          <w:color w:val="222222"/>
          <w:sz w:val="32"/>
          <w:szCs w:val="32"/>
        </w:rPr>
        <w:t>Kerajinan</w:t>
      </w:r>
      <w:proofErr w:type="spellEnd"/>
      <w:r>
        <w:rPr>
          <w:rFonts w:ascii="Cooper Black" w:eastAsia="Times New Roman" w:hAnsi="Cooper Black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Cooper Black" w:eastAsia="Times New Roman" w:hAnsi="Cooper Black" w:cs="Times New Roman"/>
          <w:color w:val="222222"/>
          <w:sz w:val="32"/>
          <w:szCs w:val="32"/>
        </w:rPr>
        <w:t>Limbah</w:t>
      </w:r>
      <w:proofErr w:type="spellEnd"/>
      <w:r>
        <w:rPr>
          <w:rFonts w:ascii="Cooper Black" w:eastAsia="Times New Roman" w:hAnsi="Cooper Black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Cooper Black" w:eastAsia="Times New Roman" w:hAnsi="Cooper Black" w:cs="Times New Roman"/>
          <w:color w:val="222222"/>
          <w:sz w:val="32"/>
          <w:szCs w:val="32"/>
        </w:rPr>
        <w:t>Sisik</w:t>
      </w:r>
      <w:proofErr w:type="spellEnd"/>
      <w:r>
        <w:rPr>
          <w:rFonts w:ascii="Cooper Black" w:eastAsia="Times New Roman" w:hAnsi="Cooper Black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Cooper Black" w:eastAsia="Times New Roman" w:hAnsi="Cooper Black" w:cs="Times New Roman"/>
          <w:color w:val="222222"/>
          <w:sz w:val="32"/>
          <w:szCs w:val="32"/>
        </w:rPr>
        <w:t>Ikan</w:t>
      </w:r>
      <w:proofErr w:type="spellEnd"/>
    </w:p>
    <w:p w:rsidR="00E91EA7" w:rsidRDefault="00E91EA7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E91EA7" w:rsidRDefault="00E91EA7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produk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ikan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,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dihasilkan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limbah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yang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dimanfaatkan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sebagai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bahan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dasar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kerajinan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.</w:t>
      </w:r>
      <w:proofErr w:type="gram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proofErr w:type="gram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Limbah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ikan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berupa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sisik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dan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tulang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ikan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.</w:t>
      </w:r>
      <w:proofErr w:type="gram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gram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Di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daerah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pesisir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pantai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banyak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nelayan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yang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menjual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ikan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dan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mengolahnya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di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tempat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pelelangan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ikan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.</w:t>
      </w:r>
      <w:proofErr w:type="gram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proofErr w:type="gram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Belum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banyak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orang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yang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memahami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bahwa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sisik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ikan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dapat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didaur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ulang</w:t>
      </w:r>
      <w:proofErr w:type="spell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>.</w:t>
      </w:r>
      <w:proofErr w:type="gramEnd"/>
      <w:r w:rsidR="002A7BA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</w:p>
    <w:p w:rsidR="002A7BA6" w:rsidRDefault="002A7BA6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2A7BA6" w:rsidRDefault="002A7BA6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Sebagian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jenis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ikan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menghasilkan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sisik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berbeda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ukuran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dan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ketebalannya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.</w:t>
      </w:r>
      <w:proofErr w:type="gram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Sisik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ikan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kakap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lebih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sering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produk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kerajinan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karena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sisiknya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lebih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kokoh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tebal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dan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besar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disbanding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sisik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ikan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mas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atau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mujair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.</w:t>
      </w:r>
    </w:p>
    <w:p w:rsidR="00251DF7" w:rsidRDefault="00251DF7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251DF7" w:rsidRDefault="00251DF7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Gambar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contoh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kerajinan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:</w:t>
      </w:r>
      <w:proofErr w:type="gramEnd"/>
    </w:p>
    <w:p w:rsidR="00251DF7" w:rsidRDefault="00251DF7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251DF7" w:rsidRDefault="00251DF7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Asesoris</w:t>
      </w:r>
      <w:proofErr w:type="spellEnd"/>
    </w:p>
    <w:p w:rsidR="00251DF7" w:rsidRDefault="00251DF7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251DF7" w:rsidRPr="00E91EA7" w:rsidRDefault="00251DF7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222222"/>
          <w:sz w:val="32"/>
          <w:szCs w:val="32"/>
        </w:rPr>
        <w:drawing>
          <wp:inline distT="0" distB="0" distL="0" distR="0">
            <wp:extent cx="3686175" cy="2189942"/>
            <wp:effectExtent l="19050" t="0" r="9525" b="0"/>
            <wp:docPr id="5" name="Picture 5" descr="C:\Users\HAMBAALLAH\Downloads\th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MBAALLAH\Downloads\th (2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147" cy="2190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EA7" w:rsidRPr="00E91EA7" w:rsidRDefault="00E91EA7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E91EA7" w:rsidRDefault="00E91EA7" w:rsidP="00E91EA7">
      <w:pPr>
        <w:shd w:val="clear" w:color="auto" w:fill="FFFFFF"/>
        <w:jc w:val="both"/>
        <w:textAlignment w:val="baseline"/>
        <w:rPr>
          <w:rFonts w:ascii="Cooper Black" w:eastAsia="Times New Roman" w:hAnsi="Cooper Black" w:cs="Times New Roman"/>
          <w:color w:val="222222"/>
          <w:sz w:val="32"/>
          <w:szCs w:val="32"/>
        </w:rPr>
      </w:pPr>
    </w:p>
    <w:p w:rsidR="00E91EA7" w:rsidRDefault="00E91EA7" w:rsidP="00E91EA7">
      <w:pPr>
        <w:shd w:val="clear" w:color="auto" w:fill="FFFFFF"/>
        <w:jc w:val="both"/>
        <w:textAlignment w:val="baseline"/>
        <w:rPr>
          <w:rFonts w:ascii="Cooper Black" w:eastAsia="Times New Roman" w:hAnsi="Cooper Black" w:cs="Times New Roman"/>
          <w:color w:val="222222"/>
          <w:sz w:val="32"/>
          <w:szCs w:val="32"/>
        </w:rPr>
      </w:pPr>
      <w:r>
        <w:rPr>
          <w:rFonts w:ascii="Cooper Black" w:eastAsia="Times New Roman" w:hAnsi="Cooper Black" w:cs="Times New Roman"/>
          <w:color w:val="222222"/>
          <w:sz w:val="32"/>
          <w:szCs w:val="32"/>
        </w:rPr>
        <w:t xml:space="preserve">C. </w:t>
      </w:r>
      <w:proofErr w:type="spellStart"/>
      <w:r>
        <w:rPr>
          <w:rFonts w:ascii="Cooper Black" w:eastAsia="Times New Roman" w:hAnsi="Cooper Black" w:cs="Times New Roman"/>
          <w:color w:val="222222"/>
          <w:sz w:val="32"/>
          <w:szCs w:val="32"/>
        </w:rPr>
        <w:t>Kerajinan</w:t>
      </w:r>
      <w:proofErr w:type="spellEnd"/>
      <w:r>
        <w:rPr>
          <w:rFonts w:ascii="Cooper Black" w:eastAsia="Times New Roman" w:hAnsi="Cooper Black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Cooper Black" w:eastAsia="Times New Roman" w:hAnsi="Cooper Black" w:cs="Times New Roman"/>
          <w:color w:val="222222"/>
          <w:sz w:val="32"/>
          <w:szCs w:val="32"/>
        </w:rPr>
        <w:t>Limbah</w:t>
      </w:r>
      <w:proofErr w:type="spellEnd"/>
      <w:r>
        <w:rPr>
          <w:rFonts w:ascii="Cooper Black" w:eastAsia="Times New Roman" w:hAnsi="Cooper Black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Cooper Black" w:eastAsia="Times New Roman" w:hAnsi="Cooper Black" w:cs="Times New Roman"/>
          <w:color w:val="222222"/>
          <w:sz w:val="32"/>
          <w:szCs w:val="32"/>
        </w:rPr>
        <w:t>Tempurung</w:t>
      </w:r>
      <w:proofErr w:type="spellEnd"/>
      <w:r>
        <w:rPr>
          <w:rFonts w:ascii="Cooper Black" w:eastAsia="Times New Roman" w:hAnsi="Cooper Black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Cooper Black" w:eastAsia="Times New Roman" w:hAnsi="Cooper Black" w:cs="Times New Roman"/>
          <w:color w:val="222222"/>
          <w:sz w:val="32"/>
          <w:szCs w:val="32"/>
        </w:rPr>
        <w:t>Kelapa</w:t>
      </w:r>
      <w:proofErr w:type="spellEnd"/>
    </w:p>
    <w:p w:rsidR="002A7BA6" w:rsidRDefault="002A7BA6" w:rsidP="00E91EA7">
      <w:pPr>
        <w:shd w:val="clear" w:color="auto" w:fill="FFFFFF"/>
        <w:jc w:val="both"/>
        <w:textAlignment w:val="baseline"/>
        <w:rPr>
          <w:rFonts w:ascii="Cooper Black" w:eastAsia="Times New Roman" w:hAnsi="Cooper Black" w:cs="Times New Roman"/>
          <w:color w:val="222222"/>
          <w:sz w:val="32"/>
          <w:szCs w:val="32"/>
        </w:rPr>
      </w:pPr>
    </w:p>
    <w:p w:rsidR="002A7BA6" w:rsidRDefault="002A7BA6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Tempurung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banyak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di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daerah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pesisir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pantai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ditumbuhi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pohon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nyiur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atau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pohon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kelapa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.</w:t>
      </w:r>
      <w:proofErr w:type="gram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Indonesia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tergolong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Negara maritime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karena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dikelilingi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oleh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lautan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pohon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kelapa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dapat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dengan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mudah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dijumpai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.</w:t>
      </w:r>
      <w:proofErr w:type="gram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</w:p>
    <w:p w:rsidR="002A7BA6" w:rsidRDefault="002A7BA6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251DF7" w:rsidRDefault="002A7BA6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Salah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satu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daerah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terkenal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pengrajin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tempurung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kelapa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misalnya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Dukuh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Sendang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Desa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Bukuran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Kecamatan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Kalijamba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.</w:t>
      </w:r>
      <w:proofErr w:type="gram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Dalam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satu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dusun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sentra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kerajinan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tempurung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kelapa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.</w:t>
      </w:r>
      <w:proofErr w:type="gram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Pengolahan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tempurung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kelapa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memang</w:t>
      </w:r>
      <w:proofErr w:type="spellEnd"/>
      <w:r w:rsidR="00471A7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471A76">
        <w:rPr>
          <w:rFonts w:ascii="Times New Roman" w:eastAsia="Times New Roman" w:hAnsi="Times New Roman" w:cs="Times New Roman"/>
          <w:color w:val="222222"/>
          <w:sz w:val="32"/>
          <w:szCs w:val="32"/>
        </w:rPr>
        <w:t>tidak</w:t>
      </w:r>
      <w:proofErr w:type="spellEnd"/>
      <w:r w:rsidR="00471A7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471A76">
        <w:rPr>
          <w:rFonts w:ascii="Times New Roman" w:eastAsia="Times New Roman" w:hAnsi="Times New Roman" w:cs="Times New Roman"/>
          <w:color w:val="222222"/>
          <w:sz w:val="32"/>
          <w:szCs w:val="32"/>
        </w:rPr>
        <w:t>semudah</w:t>
      </w:r>
      <w:proofErr w:type="spellEnd"/>
      <w:r w:rsidR="00471A7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yang </w:t>
      </w:r>
      <w:proofErr w:type="spellStart"/>
      <w:r w:rsidR="00471A76">
        <w:rPr>
          <w:rFonts w:ascii="Times New Roman" w:eastAsia="Times New Roman" w:hAnsi="Times New Roman" w:cs="Times New Roman"/>
          <w:color w:val="222222"/>
          <w:sz w:val="32"/>
          <w:szCs w:val="32"/>
        </w:rPr>
        <w:t>dibayangkan</w:t>
      </w:r>
      <w:proofErr w:type="spellEnd"/>
      <w:r w:rsidR="00471A76">
        <w:rPr>
          <w:rFonts w:ascii="Times New Roman" w:eastAsia="Times New Roman" w:hAnsi="Times New Roman" w:cs="Times New Roman"/>
          <w:color w:val="222222"/>
          <w:sz w:val="32"/>
          <w:szCs w:val="32"/>
        </w:rPr>
        <w:t>.</w:t>
      </w:r>
      <w:proofErr w:type="gramEnd"/>
      <w:r w:rsidR="00471A7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proofErr w:type="gramStart"/>
      <w:r w:rsidR="00471A76">
        <w:rPr>
          <w:rFonts w:ascii="Times New Roman" w:eastAsia="Times New Roman" w:hAnsi="Times New Roman" w:cs="Times New Roman"/>
          <w:color w:val="222222"/>
          <w:sz w:val="32"/>
          <w:szCs w:val="32"/>
        </w:rPr>
        <w:t>Namun</w:t>
      </w:r>
      <w:proofErr w:type="spellEnd"/>
      <w:r w:rsidR="00471A7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, </w:t>
      </w:r>
      <w:proofErr w:type="spellStart"/>
      <w:r w:rsidR="00471A76">
        <w:rPr>
          <w:rFonts w:ascii="Times New Roman" w:eastAsia="Times New Roman" w:hAnsi="Times New Roman" w:cs="Times New Roman"/>
          <w:color w:val="222222"/>
          <w:sz w:val="32"/>
          <w:szCs w:val="32"/>
        </w:rPr>
        <w:t>selain</w:t>
      </w:r>
      <w:proofErr w:type="spellEnd"/>
      <w:r w:rsidR="00471A7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471A76">
        <w:rPr>
          <w:rFonts w:ascii="Times New Roman" w:eastAsia="Times New Roman" w:hAnsi="Times New Roman" w:cs="Times New Roman"/>
          <w:color w:val="222222"/>
          <w:sz w:val="32"/>
          <w:szCs w:val="32"/>
        </w:rPr>
        <w:t>alat</w:t>
      </w:r>
      <w:proofErr w:type="spellEnd"/>
      <w:r w:rsidR="00471A76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>tradisional</w:t>
      </w:r>
      <w:proofErr w:type="spellEnd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yang </w:t>
      </w:r>
      <w:proofErr w:type="spellStart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>digunakan</w:t>
      </w:r>
      <w:proofErr w:type="spellEnd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>untuk</w:t>
      </w:r>
      <w:proofErr w:type="spellEnd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>mengeruk</w:t>
      </w:r>
      <w:proofErr w:type="spellEnd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>bagian</w:t>
      </w:r>
      <w:proofErr w:type="spellEnd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>luar</w:t>
      </w:r>
      <w:proofErr w:type="spellEnd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>tempurung</w:t>
      </w:r>
      <w:proofErr w:type="spellEnd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>juga</w:t>
      </w:r>
      <w:proofErr w:type="spellEnd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>ada</w:t>
      </w:r>
      <w:proofErr w:type="spellEnd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>alat</w:t>
      </w:r>
      <w:proofErr w:type="spellEnd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>mesin</w:t>
      </w:r>
      <w:proofErr w:type="spellEnd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yang </w:t>
      </w:r>
      <w:proofErr w:type="spellStart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>menggunakan</w:t>
      </w:r>
      <w:proofErr w:type="spellEnd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>teknologi</w:t>
      </w:r>
      <w:proofErr w:type="spellEnd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>tepat</w:t>
      </w:r>
      <w:proofErr w:type="spellEnd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>guna</w:t>
      </w:r>
      <w:proofErr w:type="spellEnd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>untuk</w:t>
      </w:r>
      <w:proofErr w:type="spellEnd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>menghaluskan</w:t>
      </w:r>
      <w:proofErr w:type="spellEnd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>permukaan</w:t>
      </w:r>
      <w:proofErr w:type="spellEnd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>tempurung</w:t>
      </w:r>
      <w:proofErr w:type="spellEnd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>kelapa</w:t>
      </w:r>
      <w:proofErr w:type="spellEnd"/>
      <w:r w:rsidR="00C129FC">
        <w:rPr>
          <w:rFonts w:ascii="Times New Roman" w:eastAsia="Times New Roman" w:hAnsi="Times New Roman" w:cs="Times New Roman"/>
          <w:color w:val="222222"/>
          <w:sz w:val="32"/>
          <w:szCs w:val="32"/>
        </w:rPr>
        <w:t>.</w:t>
      </w:r>
      <w:proofErr w:type="gramEnd"/>
    </w:p>
    <w:p w:rsidR="00251DF7" w:rsidRDefault="00251DF7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251DF7" w:rsidRDefault="00251DF7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Gambar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contoh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kerajinan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:</w:t>
      </w:r>
      <w:proofErr w:type="gramEnd"/>
    </w:p>
    <w:p w:rsidR="00251DF7" w:rsidRDefault="00251DF7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251DF7" w:rsidRDefault="00251DF7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Gelas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Teko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dan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Asbak</w:t>
      </w:r>
      <w:proofErr w:type="spellEnd"/>
    </w:p>
    <w:p w:rsidR="00251DF7" w:rsidRDefault="00251DF7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2A7BA6" w:rsidRDefault="002A7BA6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r w:rsidR="00251DF7">
        <w:rPr>
          <w:rFonts w:ascii="Times New Roman" w:eastAsia="Times New Roman" w:hAnsi="Times New Roman" w:cs="Times New Roman"/>
          <w:noProof/>
          <w:color w:val="222222"/>
          <w:sz w:val="32"/>
          <w:szCs w:val="32"/>
        </w:rPr>
        <w:drawing>
          <wp:inline distT="0" distB="0" distL="0" distR="0">
            <wp:extent cx="2800350" cy="2434395"/>
            <wp:effectExtent l="19050" t="0" r="0" b="0"/>
            <wp:docPr id="6" name="Picture 6" descr="C:\Users\HAMBAALLAH\Downloads\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MBAALLAH\Downloads\th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43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DF7" w:rsidRDefault="00251DF7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251DF7" w:rsidRDefault="00251DF7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Guci</w:t>
      </w:r>
      <w:proofErr w:type="spellEnd"/>
    </w:p>
    <w:p w:rsidR="00251DF7" w:rsidRPr="002A7BA6" w:rsidRDefault="00251DF7" w:rsidP="00E91EA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E91EA7" w:rsidRDefault="00251DF7" w:rsidP="009155E8">
      <w:pPr>
        <w:shd w:val="clear" w:color="auto" w:fill="FFFFFF"/>
        <w:jc w:val="both"/>
        <w:textAlignment w:val="baseline"/>
        <w:rPr>
          <w:rFonts w:ascii="Cooper Black" w:eastAsia="Times New Roman" w:hAnsi="Cooper Black" w:cs="Times New Roman"/>
          <w:color w:val="222222"/>
          <w:sz w:val="27"/>
          <w:szCs w:val="27"/>
        </w:rPr>
      </w:pPr>
      <w:r>
        <w:rPr>
          <w:rFonts w:ascii="Cooper Black" w:eastAsia="Times New Roman" w:hAnsi="Cooper Black" w:cs="Times New Roman"/>
          <w:noProof/>
          <w:color w:val="222222"/>
          <w:sz w:val="27"/>
          <w:szCs w:val="27"/>
        </w:rPr>
        <w:drawing>
          <wp:inline distT="0" distB="0" distL="0" distR="0">
            <wp:extent cx="2828636" cy="2800350"/>
            <wp:effectExtent l="19050" t="0" r="0" b="0"/>
            <wp:docPr id="7" name="Picture 7" descr="C:\Users\HAMBAALLAH\Downloads\vas bunga kerajinan tangan dari batok kela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MBAALLAH\Downloads\vas bunga kerajinan tangan dari batok kelapa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636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EA7" w:rsidRPr="00E91EA7" w:rsidRDefault="00E91EA7" w:rsidP="009155E8">
      <w:pPr>
        <w:shd w:val="clear" w:color="auto" w:fill="FFFFFF"/>
        <w:jc w:val="both"/>
        <w:textAlignment w:val="baseline"/>
        <w:rPr>
          <w:rFonts w:ascii="Cooper Black" w:eastAsia="Times New Roman" w:hAnsi="Cooper Black" w:cs="Times New Roman"/>
          <w:color w:val="222222"/>
          <w:sz w:val="27"/>
          <w:szCs w:val="27"/>
        </w:rPr>
      </w:pPr>
    </w:p>
    <w:p w:rsidR="00905008" w:rsidRDefault="00905008" w:rsidP="009556EC">
      <w:pPr>
        <w:jc w:val="left"/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</w:pPr>
    </w:p>
    <w:p w:rsidR="009155E8" w:rsidRDefault="00905008" w:rsidP="00905008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>Adapun</w:t>
      </w:r>
      <w:proofErr w:type="spellEnd"/>
      <w:r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="009155E8"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>contoh</w:t>
      </w:r>
      <w:proofErr w:type="spellEnd"/>
      <w:r w:rsidR="009155E8"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="009155E8"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>kerajinan</w:t>
      </w:r>
      <w:proofErr w:type="spellEnd"/>
      <w:r w:rsidR="009155E8"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="009155E8"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>bahan</w:t>
      </w:r>
      <w:proofErr w:type="spellEnd"/>
      <w:r w:rsidR="009155E8"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="009155E8"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>keras</w:t>
      </w:r>
      <w:proofErr w:type="spellEnd"/>
      <w:r w:rsidR="009155E8"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="009155E8"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>Anorganik</w:t>
      </w:r>
      <w:proofErr w:type="spellEnd"/>
      <w:r w:rsidR="009155E8"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>/</w:t>
      </w:r>
      <w:proofErr w:type="spellStart"/>
      <w:r w:rsidR="009155E8"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>buatan</w:t>
      </w:r>
      <w:proofErr w:type="spellEnd"/>
      <w:r w:rsidR="009155E8"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="009155E8"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>ini</w:t>
      </w:r>
      <w:proofErr w:type="spellEnd"/>
      <w:r w:rsidR="009155E8"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="009155E8"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>antara</w:t>
      </w:r>
      <w:proofErr w:type="spellEnd"/>
      <w:r w:rsidR="009155E8"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 xml:space="preserve"> </w:t>
      </w:r>
      <w:proofErr w:type="gramStart"/>
      <w:r w:rsidR="009155E8"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>lain</w:t>
      </w:r>
      <w:proofErr w:type="gramEnd"/>
      <w:r w:rsidR="009155E8"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="009155E8"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>sebagai</w:t>
      </w:r>
      <w:proofErr w:type="spellEnd"/>
      <w:r w:rsidR="009155E8"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="009155E8"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>berikut</w:t>
      </w:r>
      <w:proofErr w:type="spellEnd"/>
      <w:r w:rsidR="009155E8" w:rsidRPr="009155E8">
        <w:rPr>
          <w:rFonts w:ascii="Arial" w:eastAsia="Times New Roman" w:hAnsi="Arial" w:cs="Arial"/>
          <w:color w:val="222222"/>
          <w:sz w:val="32"/>
          <w:szCs w:val="32"/>
          <w:bdr w:val="none" w:sz="0" w:space="0" w:color="auto" w:frame="1"/>
        </w:rPr>
        <w:t>:</w:t>
      </w:r>
    </w:p>
    <w:p w:rsidR="00905008" w:rsidRPr="009155E8" w:rsidRDefault="00905008" w:rsidP="00905008">
      <w:pPr>
        <w:shd w:val="clear" w:color="auto" w:fill="FFFFFF"/>
        <w:jc w:val="both"/>
        <w:textAlignment w:val="baseline"/>
        <w:rPr>
          <w:rFonts w:ascii="Cambria" w:eastAsia="Times New Roman" w:hAnsi="Cambria" w:cs="Times New Roman"/>
          <w:color w:val="222222"/>
          <w:sz w:val="32"/>
          <w:szCs w:val="32"/>
        </w:rPr>
      </w:pPr>
    </w:p>
    <w:p w:rsidR="00C129FC" w:rsidRDefault="00C129FC" w:rsidP="00905008">
      <w:pPr>
        <w:shd w:val="clear" w:color="auto" w:fill="FFFFFF"/>
        <w:jc w:val="both"/>
        <w:textAlignment w:val="baseline"/>
        <w:rPr>
          <w:rFonts w:ascii="Cooper Black" w:eastAsia="Times New Roman" w:hAnsi="Cooper Black" w:cs="Arial"/>
          <w:b/>
          <w:bCs/>
          <w:color w:val="222222"/>
          <w:sz w:val="32"/>
          <w:szCs w:val="32"/>
          <w:bdr w:val="none" w:sz="0" w:space="0" w:color="auto" w:frame="1"/>
        </w:rPr>
      </w:pPr>
      <w:r>
        <w:rPr>
          <w:rFonts w:ascii="Cooper Black" w:eastAsia="Times New Roman" w:hAnsi="Cooper Black" w:cs="Arial"/>
          <w:b/>
          <w:bCs/>
          <w:color w:val="222222"/>
          <w:sz w:val="32"/>
          <w:szCs w:val="32"/>
          <w:bdr w:val="none" w:sz="0" w:space="0" w:color="auto" w:frame="1"/>
        </w:rPr>
        <w:t xml:space="preserve">A. </w:t>
      </w:r>
      <w:proofErr w:type="spellStart"/>
      <w:r>
        <w:rPr>
          <w:rFonts w:ascii="Cooper Black" w:eastAsia="Times New Roman" w:hAnsi="Cooper Black" w:cs="Arial"/>
          <w:b/>
          <w:bCs/>
          <w:color w:val="222222"/>
          <w:sz w:val="32"/>
          <w:szCs w:val="32"/>
          <w:bdr w:val="none" w:sz="0" w:space="0" w:color="auto" w:frame="1"/>
        </w:rPr>
        <w:t>Kerajinan</w:t>
      </w:r>
      <w:proofErr w:type="spellEnd"/>
      <w:r>
        <w:rPr>
          <w:rFonts w:ascii="Cooper Black" w:eastAsia="Times New Roman" w:hAnsi="Cooper Black" w:cs="Arial"/>
          <w:b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Cooper Black" w:eastAsia="Times New Roman" w:hAnsi="Cooper Black" w:cs="Arial"/>
          <w:b/>
          <w:bCs/>
          <w:color w:val="222222"/>
          <w:sz w:val="32"/>
          <w:szCs w:val="32"/>
          <w:bdr w:val="none" w:sz="0" w:space="0" w:color="auto" w:frame="1"/>
        </w:rPr>
        <w:t>Limbah</w:t>
      </w:r>
      <w:proofErr w:type="spellEnd"/>
      <w:r>
        <w:rPr>
          <w:rFonts w:ascii="Cooper Black" w:eastAsia="Times New Roman" w:hAnsi="Cooper Black" w:cs="Arial"/>
          <w:b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Cooper Black" w:eastAsia="Times New Roman" w:hAnsi="Cooper Black" w:cs="Arial"/>
          <w:b/>
          <w:bCs/>
          <w:color w:val="222222"/>
          <w:sz w:val="32"/>
          <w:szCs w:val="32"/>
          <w:bdr w:val="none" w:sz="0" w:space="0" w:color="auto" w:frame="1"/>
        </w:rPr>
        <w:t>Plastik</w:t>
      </w:r>
      <w:proofErr w:type="spellEnd"/>
    </w:p>
    <w:p w:rsidR="00C129FC" w:rsidRDefault="00C129FC" w:rsidP="00905008">
      <w:pPr>
        <w:shd w:val="clear" w:color="auto" w:fill="FFFFFF"/>
        <w:jc w:val="both"/>
        <w:textAlignment w:val="baseline"/>
        <w:rPr>
          <w:rFonts w:ascii="Cooper Black" w:eastAsia="Times New Roman" w:hAnsi="Cooper Black" w:cs="Arial"/>
          <w:b/>
          <w:bCs/>
          <w:color w:val="222222"/>
          <w:sz w:val="32"/>
          <w:szCs w:val="32"/>
          <w:bdr w:val="none" w:sz="0" w:space="0" w:color="auto" w:frame="1"/>
        </w:rPr>
      </w:pPr>
    </w:p>
    <w:p w:rsidR="00404D7D" w:rsidRDefault="00C129FC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  <w:proofErr w:type="gram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Daerah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perkotaan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pusat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kegiatan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masyarakat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dijumpai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industri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perdagangan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menghasilkan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limbah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plastik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.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tempat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pembuangan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sampah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pula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barang-barang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rumah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tangga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terbuat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plastik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kursi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meja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baskom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ember.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Limbah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plastik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dibuat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benda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kerajinan</w:t>
      </w:r>
      <w:proofErr w:type="spellEnd"/>
      <w:r w:rsidR="00164A35"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="00404D7D"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dengan</w:t>
      </w:r>
      <w:proofErr w:type="spellEnd"/>
      <w:r w:rsidR="00404D7D"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="00404D7D"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sedikit</w:t>
      </w:r>
      <w:proofErr w:type="spellEnd"/>
      <w:r w:rsidR="00404D7D"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="00404D7D"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ketekunan</w:t>
      </w:r>
      <w:proofErr w:type="spellEnd"/>
      <w:r w:rsidR="00404D7D"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.</w:t>
      </w:r>
      <w:proofErr w:type="gramEnd"/>
    </w:p>
    <w:p w:rsidR="00251DF7" w:rsidRDefault="00251DF7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</w:p>
    <w:p w:rsidR="00251DF7" w:rsidRDefault="00251DF7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Gambar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contoh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kerajinan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:</w:t>
      </w:r>
      <w:proofErr w:type="gramEnd"/>
    </w:p>
    <w:p w:rsidR="00251DF7" w:rsidRDefault="00251DF7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</w:p>
    <w:p w:rsidR="00251DF7" w:rsidRDefault="00251DF7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Bunga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Plastik</w:t>
      </w:r>
      <w:proofErr w:type="spellEnd"/>
    </w:p>
    <w:p w:rsidR="00251DF7" w:rsidRDefault="00251DF7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</w:p>
    <w:p w:rsidR="00251DF7" w:rsidRDefault="00251DF7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32"/>
          <w:szCs w:val="32"/>
          <w:bdr w:val="none" w:sz="0" w:space="0" w:color="auto" w:frame="1"/>
        </w:rPr>
        <w:drawing>
          <wp:inline distT="0" distB="0" distL="0" distR="0">
            <wp:extent cx="5762625" cy="3667125"/>
            <wp:effectExtent l="19050" t="0" r="9525" b="0"/>
            <wp:docPr id="8" name="Picture 8" descr="C:\Users\HAMBAALLAH\Downloads\Kerajinan Tangan dari Plastik Bekas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MBAALLAH\Downloads\Kerajinan Tangan dari Plastik Bekas 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452" cy="3670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DF7" w:rsidRDefault="00251DF7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</w:p>
    <w:p w:rsidR="00251DF7" w:rsidRDefault="00251DF7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Tas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Plastik</w:t>
      </w:r>
      <w:proofErr w:type="spellEnd"/>
    </w:p>
    <w:p w:rsidR="00251DF7" w:rsidRDefault="00251DF7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</w:p>
    <w:p w:rsidR="00251DF7" w:rsidRDefault="00251DF7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32"/>
          <w:szCs w:val="32"/>
          <w:bdr w:val="none" w:sz="0" w:space="0" w:color="auto" w:frame="1"/>
        </w:rPr>
        <w:drawing>
          <wp:inline distT="0" distB="0" distL="0" distR="0">
            <wp:extent cx="3648075" cy="2523119"/>
            <wp:effectExtent l="19050" t="0" r="0" b="0"/>
            <wp:docPr id="9" name="Picture 9" descr="C:\Users\HAMBAALLAH\Downloads\th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MBAALLAH\Downloads\th (3)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253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9FC" w:rsidRPr="00C129FC" w:rsidRDefault="00C129FC" w:rsidP="00905008">
      <w:pPr>
        <w:shd w:val="clear" w:color="auto" w:fill="FFFFFF"/>
        <w:jc w:val="both"/>
        <w:textAlignment w:val="baseline"/>
        <w:rPr>
          <w:rFonts w:ascii="Cooper Black" w:eastAsia="Times New Roman" w:hAnsi="Cooper Black" w:cs="Arial"/>
          <w:bCs/>
          <w:color w:val="222222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</w:p>
    <w:p w:rsidR="00C129FC" w:rsidRDefault="00C129FC" w:rsidP="00905008">
      <w:pPr>
        <w:shd w:val="clear" w:color="auto" w:fill="FFFFFF"/>
        <w:jc w:val="both"/>
        <w:textAlignment w:val="baseline"/>
        <w:rPr>
          <w:rFonts w:ascii="Cooper Black" w:eastAsia="Times New Roman" w:hAnsi="Cooper Black" w:cs="Arial"/>
          <w:b/>
          <w:bCs/>
          <w:color w:val="222222"/>
          <w:sz w:val="32"/>
          <w:szCs w:val="32"/>
          <w:bdr w:val="none" w:sz="0" w:space="0" w:color="auto" w:frame="1"/>
        </w:rPr>
      </w:pPr>
      <w:r>
        <w:rPr>
          <w:rFonts w:ascii="Cooper Black" w:eastAsia="Times New Roman" w:hAnsi="Cooper Black" w:cs="Arial"/>
          <w:b/>
          <w:bCs/>
          <w:color w:val="222222"/>
          <w:sz w:val="32"/>
          <w:szCs w:val="32"/>
          <w:bdr w:val="none" w:sz="0" w:space="0" w:color="auto" w:frame="1"/>
        </w:rPr>
        <w:lastRenderedPageBreak/>
        <w:t xml:space="preserve">B. </w:t>
      </w:r>
      <w:proofErr w:type="spellStart"/>
      <w:r>
        <w:rPr>
          <w:rFonts w:ascii="Cooper Black" w:eastAsia="Times New Roman" w:hAnsi="Cooper Black" w:cs="Arial"/>
          <w:b/>
          <w:bCs/>
          <w:color w:val="222222"/>
          <w:sz w:val="32"/>
          <w:szCs w:val="32"/>
          <w:bdr w:val="none" w:sz="0" w:space="0" w:color="auto" w:frame="1"/>
        </w:rPr>
        <w:t>Kerajinan</w:t>
      </w:r>
      <w:proofErr w:type="spellEnd"/>
      <w:r>
        <w:rPr>
          <w:rFonts w:ascii="Cooper Black" w:eastAsia="Times New Roman" w:hAnsi="Cooper Black" w:cs="Arial"/>
          <w:b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Cooper Black" w:eastAsia="Times New Roman" w:hAnsi="Cooper Black" w:cs="Arial"/>
          <w:b/>
          <w:bCs/>
          <w:color w:val="222222"/>
          <w:sz w:val="32"/>
          <w:szCs w:val="32"/>
          <w:bdr w:val="none" w:sz="0" w:space="0" w:color="auto" w:frame="1"/>
        </w:rPr>
        <w:t>Limbah</w:t>
      </w:r>
      <w:proofErr w:type="spellEnd"/>
      <w:r>
        <w:rPr>
          <w:rFonts w:ascii="Cooper Black" w:eastAsia="Times New Roman" w:hAnsi="Cooper Black" w:cs="Arial"/>
          <w:b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Cooper Black" w:eastAsia="Times New Roman" w:hAnsi="Cooper Black" w:cs="Arial"/>
          <w:b/>
          <w:bCs/>
          <w:color w:val="222222"/>
          <w:sz w:val="32"/>
          <w:szCs w:val="32"/>
          <w:bdr w:val="none" w:sz="0" w:space="0" w:color="auto" w:frame="1"/>
        </w:rPr>
        <w:t>Pecahan</w:t>
      </w:r>
      <w:proofErr w:type="spellEnd"/>
      <w:r>
        <w:rPr>
          <w:rFonts w:ascii="Cooper Black" w:eastAsia="Times New Roman" w:hAnsi="Cooper Black" w:cs="Arial"/>
          <w:b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Cooper Black" w:eastAsia="Times New Roman" w:hAnsi="Cooper Black" w:cs="Arial"/>
          <w:b/>
          <w:bCs/>
          <w:color w:val="222222"/>
          <w:sz w:val="32"/>
          <w:szCs w:val="32"/>
          <w:bdr w:val="none" w:sz="0" w:space="0" w:color="auto" w:frame="1"/>
        </w:rPr>
        <w:t>Keramik</w:t>
      </w:r>
      <w:proofErr w:type="spellEnd"/>
    </w:p>
    <w:p w:rsidR="00404D7D" w:rsidRDefault="00404D7D" w:rsidP="00905008">
      <w:pPr>
        <w:shd w:val="clear" w:color="auto" w:fill="FFFFFF"/>
        <w:jc w:val="both"/>
        <w:textAlignment w:val="baseline"/>
        <w:rPr>
          <w:rFonts w:ascii="Cooper Black" w:eastAsia="Times New Roman" w:hAnsi="Cooper Black" w:cs="Arial"/>
          <w:b/>
          <w:bCs/>
          <w:color w:val="222222"/>
          <w:sz w:val="32"/>
          <w:szCs w:val="32"/>
          <w:bdr w:val="none" w:sz="0" w:space="0" w:color="auto" w:frame="1"/>
        </w:rPr>
      </w:pPr>
    </w:p>
    <w:p w:rsidR="00404D7D" w:rsidRDefault="00404D7D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  <w:proofErr w:type="gram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kota-kota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besar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pembangunan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perumahan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henti-hentinya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sehingga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limbah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pecahan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keramik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mudah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ditemukan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.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Limbah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terkadang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hanya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dijadikan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bahan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urugan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tanah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.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juga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memanfaatkan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potongan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besarnya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lantai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rumah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.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</w:p>
    <w:p w:rsidR="00404D7D" w:rsidRDefault="00404D7D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</w:p>
    <w:p w:rsidR="00404D7D" w:rsidRDefault="00404D7D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Memanfatkan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limbah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pecahan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kramik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diolah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karya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kerajinan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tentunya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sesuatu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pekerjaan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unik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.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Mengubah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limbah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pecahan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kramik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sebuahh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karya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kerajinan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bukanlahh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hal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mudah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merupakan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tantangan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.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Oleh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karna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itu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dibutuhkan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konsentrasi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kesabaran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tinnggi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para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pembuatnya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.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</w:p>
    <w:p w:rsidR="00251DF7" w:rsidRDefault="00251DF7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</w:p>
    <w:p w:rsidR="00251DF7" w:rsidRDefault="00251DF7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Gambar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contoh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kerajinan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</w:p>
    <w:p w:rsidR="00251DF7" w:rsidRDefault="00251DF7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</w:p>
    <w:p w:rsidR="00251DF7" w:rsidRDefault="00251DF7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1. Vas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Bunnga</w:t>
      </w:r>
      <w:proofErr w:type="spellEnd"/>
    </w:p>
    <w:p w:rsidR="00251DF7" w:rsidRDefault="00251DF7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</w:p>
    <w:p w:rsidR="00251DF7" w:rsidRDefault="00251DF7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32"/>
          <w:szCs w:val="32"/>
          <w:bdr w:val="none" w:sz="0" w:space="0" w:color="auto" w:frame="1"/>
        </w:rPr>
        <w:drawing>
          <wp:inline distT="0" distB="0" distL="0" distR="0">
            <wp:extent cx="2085975" cy="2782253"/>
            <wp:effectExtent l="19050" t="0" r="9525" b="0"/>
            <wp:docPr id="10" name="Picture 10" descr="C:\Users\HAMBAALLAH\Downloads\img_0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MBAALLAH\Downloads\img_025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90" cy="2783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4AE" w:rsidRDefault="005B74AE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</w:p>
    <w:p w:rsidR="005B74AE" w:rsidRDefault="005B74AE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Guci</w:t>
      </w:r>
      <w:proofErr w:type="spellEnd"/>
    </w:p>
    <w:p w:rsidR="005B74AE" w:rsidRDefault="005B74AE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</w:p>
    <w:p w:rsidR="005B74AE" w:rsidRPr="00404D7D" w:rsidRDefault="005B74AE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32"/>
          <w:szCs w:val="32"/>
          <w:bdr w:val="none" w:sz="0" w:space="0" w:color="auto" w:frame="1"/>
        </w:rPr>
        <w:drawing>
          <wp:inline distT="0" distB="0" distL="0" distR="0">
            <wp:extent cx="5210175" cy="3473450"/>
            <wp:effectExtent l="19050" t="0" r="0" b="0"/>
            <wp:docPr id="11" name="Picture 11" descr="C:\Users\HAMBAALLAH\Downloads\133953684835736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MBAALLAH\Downloads\133953684835736334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328" cy="347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9FC" w:rsidRDefault="00C129FC" w:rsidP="00905008">
      <w:pPr>
        <w:shd w:val="clear" w:color="auto" w:fill="FFFFFF"/>
        <w:jc w:val="both"/>
        <w:textAlignment w:val="baseline"/>
        <w:rPr>
          <w:rFonts w:ascii="Cooper Black" w:eastAsia="Times New Roman" w:hAnsi="Cooper Black" w:cs="Arial"/>
          <w:b/>
          <w:bCs/>
          <w:color w:val="222222"/>
          <w:sz w:val="32"/>
          <w:szCs w:val="32"/>
          <w:bdr w:val="none" w:sz="0" w:space="0" w:color="auto" w:frame="1"/>
        </w:rPr>
      </w:pPr>
    </w:p>
    <w:p w:rsidR="00C129FC" w:rsidRDefault="00C129FC" w:rsidP="00905008">
      <w:pPr>
        <w:shd w:val="clear" w:color="auto" w:fill="FFFFFF"/>
        <w:jc w:val="both"/>
        <w:textAlignment w:val="baseline"/>
        <w:rPr>
          <w:rFonts w:ascii="Cooper Black" w:eastAsia="Times New Roman" w:hAnsi="Cooper Black" w:cs="Arial"/>
          <w:b/>
          <w:bCs/>
          <w:color w:val="222222"/>
          <w:sz w:val="32"/>
          <w:szCs w:val="32"/>
          <w:bdr w:val="none" w:sz="0" w:space="0" w:color="auto" w:frame="1"/>
        </w:rPr>
      </w:pPr>
      <w:r>
        <w:rPr>
          <w:rFonts w:ascii="Cooper Black" w:eastAsia="Times New Roman" w:hAnsi="Cooper Black" w:cs="Arial"/>
          <w:b/>
          <w:bCs/>
          <w:color w:val="222222"/>
          <w:sz w:val="32"/>
          <w:szCs w:val="32"/>
          <w:bdr w:val="none" w:sz="0" w:space="0" w:color="auto" w:frame="1"/>
        </w:rPr>
        <w:t xml:space="preserve">C. </w:t>
      </w:r>
      <w:proofErr w:type="spellStart"/>
      <w:r>
        <w:rPr>
          <w:rFonts w:ascii="Cooper Black" w:eastAsia="Times New Roman" w:hAnsi="Cooper Black" w:cs="Arial"/>
          <w:b/>
          <w:bCs/>
          <w:color w:val="222222"/>
          <w:sz w:val="32"/>
          <w:szCs w:val="32"/>
          <w:bdr w:val="none" w:sz="0" w:space="0" w:color="auto" w:frame="1"/>
        </w:rPr>
        <w:t>Kerajinan</w:t>
      </w:r>
      <w:proofErr w:type="spellEnd"/>
      <w:r>
        <w:rPr>
          <w:rFonts w:ascii="Cooper Black" w:eastAsia="Times New Roman" w:hAnsi="Cooper Black" w:cs="Arial"/>
          <w:b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Cooper Black" w:eastAsia="Times New Roman" w:hAnsi="Cooper Black" w:cs="Arial"/>
          <w:b/>
          <w:bCs/>
          <w:color w:val="222222"/>
          <w:sz w:val="32"/>
          <w:szCs w:val="32"/>
          <w:bdr w:val="none" w:sz="0" w:space="0" w:color="auto" w:frame="1"/>
        </w:rPr>
        <w:t>Limbah</w:t>
      </w:r>
      <w:proofErr w:type="spellEnd"/>
      <w:r>
        <w:rPr>
          <w:rFonts w:ascii="Cooper Black" w:eastAsia="Times New Roman" w:hAnsi="Cooper Black" w:cs="Arial"/>
          <w:b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Cooper Black" w:eastAsia="Times New Roman" w:hAnsi="Cooper Black" w:cs="Arial"/>
          <w:b/>
          <w:bCs/>
          <w:color w:val="222222"/>
          <w:sz w:val="32"/>
          <w:szCs w:val="32"/>
          <w:bdr w:val="none" w:sz="0" w:space="0" w:color="auto" w:frame="1"/>
        </w:rPr>
        <w:t>Pecahan</w:t>
      </w:r>
      <w:proofErr w:type="spellEnd"/>
      <w:r>
        <w:rPr>
          <w:rFonts w:ascii="Cooper Black" w:eastAsia="Times New Roman" w:hAnsi="Cooper Black" w:cs="Arial"/>
          <w:b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Cooper Black" w:eastAsia="Times New Roman" w:hAnsi="Cooper Black" w:cs="Arial"/>
          <w:b/>
          <w:bCs/>
          <w:color w:val="222222"/>
          <w:sz w:val="32"/>
          <w:szCs w:val="32"/>
          <w:bdr w:val="none" w:sz="0" w:space="0" w:color="auto" w:frame="1"/>
        </w:rPr>
        <w:t>Kaca</w:t>
      </w:r>
      <w:proofErr w:type="spellEnd"/>
    </w:p>
    <w:p w:rsidR="00404D7D" w:rsidRDefault="00404D7D" w:rsidP="00905008">
      <w:pPr>
        <w:shd w:val="clear" w:color="auto" w:fill="FFFFFF"/>
        <w:jc w:val="both"/>
        <w:textAlignment w:val="baseline"/>
        <w:rPr>
          <w:rFonts w:ascii="Cooper Black" w:eastAsia="Times New Roman" w:hAnsi="Cooper Black" w:cs="Arial"/>
          <w:b/>
          <w:bCs/>
          <w:color w:val="222222"/>
          <w:sz w:val="32"/>
          <w:szCs w:val="32"/>
          <w:bdr w:val="none" w:sz="0" w:space="0" w:color="auto" w:frame="1"/>
        </w:rPr>
      </w:pPr>
    </w:p>
    <w:p w:rsidR="00404D7D" w:rsidRDefault="00404D7D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Limbah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botol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kaca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merupakan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salah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limbah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rumah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tangga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.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Botol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kaca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warna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warni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beragam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botol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bekas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minuman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air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keras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berwarna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hijau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coklat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biru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kuning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merah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.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</w:p>
    <w:p w:rsidR="00404D7D" w:rsidRDefault="00404D7D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</w:p>
    <w:p w:rsidR="00404D7D" w:rsidRDefault="00404D7D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Botol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kaca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bekas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jika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dijual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penadah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hanya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menghasilkan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beberapa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ribu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rupiah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saja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tetapi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jika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diolah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teknologi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tinggi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pemanasan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botol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kaca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berubah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batu-batu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cantik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r w:rsidR="00336DA2"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yang </w:t>
      </w:r>
      <w:proofErr w:type="spellStart"/>
      <w:r w:rsidR="00336DA2"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berikilau</w:t>
      </w:r>
      <w:proofErr w:type="spellEnd"/>
      <w:r w:rsidR="00336DA2"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="00336DA2"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dan</w:t>
      </w:r>
      <w:proofErr w:type="spellEnd"/>
      <w:r w:rsidR="00336DA2"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="00336DA2"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dapat</w:t>
      </w:r>
      <w:proofErr w:type="spellEnd"/>
      <w:r w:rsidR="00336DA2"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="00336DA2"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dibuat</w:t>
      </w:r>
      <w:proofErr w:type="spellEnd"/>
      <w:r w:rsidR="00336DA2"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="00336DA2"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menjadi</w:t>
      </w:r>
      <w:proofErr w:type="spellEnd"/>
      <w:r w:rsidR="00336DA2"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="00336DA2"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berbagai</w:t>
      </w:r>
      <w:proofErr w:type="spellEnd"/>
      <w:r w:rsidR="00336DA2"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="00336DA2"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asesoris</w:t>
      </w:r>
      <w:proofErr w:type="spellEnd"/>
      <w:r w:rsidR="00336DA2"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="00336DA2"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atau</w:t>
      </w:r>
      <w:proofErr w:type="spellEnd"/>
      <w:r w:rsidR="00336DA2"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="00336DA2"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hiasan</w:t>
      </w:r>
      <w:proofErr w:type="spellEnd"/>
      <w:r w:rsidR="00336DA2"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="00336DA2"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lainnya</w:t>
      </w:r>
      <w:proofErr w:type="spellEnd"/>
      <w:r w:rsidR="00336DA2"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.</w:t>
      </w:r>
      <w:proofErr w:type="gramEnd"/>
    </w:p>
    <w:p w:rsidR="005B74AE" w:rsidRDefault="005B74AE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</w:p>
    <w:p w:rsidR="005B74AE" w:rsidRDefault="005B74AE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Gambar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contoh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kerajinan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 </w:t>
      </w:r>
    </w:p>
    <w:p w:rsidR="005B74AE" w:rsidRDefault="005B74AE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</w:p>
    <w:p w:rsidR="005B74AE" w:rsidRDefault="005B74AE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  <w:t>Ornamen</w:t>
      </w:r>
      <w:proofErr w:type="spellEnd"/>
    </w:p>
    <w:p w:rsidR="005B74AE" w:rsidRDefault="005B74AE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</w:p>
    <w:p w:rsidR="005B74AE" w:rsidRPr="00404D7D" w:rsidRDefault="005B74AE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bCs/>
          <w:color w:val="222222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32"/>
          <w:szCs w:val="32"/>
          <w:bdr w:val="none" w:sz="0" w:space="0" w:color="auto" w:frame="1"/>
        </w:rPr>
        <w:drawing>
          <wp:inline distT="0" distB="0" distL="0" distR="0">
            <wp:extent cx="4087939" cy="3067050"/>
            <wp:effectExtent l="19050" t="0" r="7811" b="0"/>
            <wp:docPr id="12" name="Picture 12" descr="C:\Users\HAMBAALLAH\Downloads\kaca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MBAALLAH\Downloads\kaca2-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06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D7D" w:rsidRDefault="00404D7D" w:rsidP="00905008">
      <w:pPr>
        <w:shd w:val="clear" w:color="auto" w:fill="FFFFFF"/>
        <w:jc w:val="both"/>
        <w:textAlignment w:val="baseline"/>
        <w:rPr>
          <w:rFonts w:ascii="Cooper Black" w:eastAsia="Times New Roman" w:hAnsi="Cooper Black" w:cs="Arial"/>
          <w:b/>
          <w:bCs/>
          <w:color w:val="222222"/>
          <w:sz w:val="32"/>
          <w:szCs w:val="32"/>
          <w:bdr w:val="none" w:sz="0" w:space="0" w:color="auto" w:frame="1"/>
        </w:rPr>
      </w:pPr>
    </w:p>
    <w:p w:rsidR="00404D7D" w:rsidRDefault="00404D7D" w:rsidP="00905008">
      <w:pPr>
        <w:shd w:val="clear" w:color="auto" w:fill="FFFFFF"/>
        <w:jc w:val="both"/>
        <w:textAlignment w:val="baseline"/>
        <w:rPr>
          <w:rFonts w:ascii="Cooper Black" w:eastAsia="Times New Roman" w:hAnsi="Cooper Black" w:cs="Arial"/>
          <w:b/>
          <w:bCs/>
          <w:color w:val="222222"/>
          <w:sz w:val="32"/>
          <w:szCs w:val="32"/>
          <w:bdr w:val="none" w:sz="0" w:space="0" w:color="auto" w:frame="1"/>
        </w:rPr>
      </w:pPr>
    </w:p>
    <w:p w:rsidR="009155E8" w:rsidRPr="00404D7D" w:rsidRDefault="009155E8" w:rsidP="00905008">
      <w:pPr>
        <w:shd w:val="clear" w:color="auto" w:fill="FFFFFF"/>
        <w:jc w:val="both"/>
        <w:textAlignment w:val="baseline"/>
        <w:rPr>
          <w:rFonts w:ascii="Cooper Black" w:eastAsia="Times New Roman" w:hAnsi="Cooper Black" w:cs="Times New Roman"/>
          <w:color w:val="222222"/>
          <w:sz w:val="32"/>
          <w:szCs w:val="32"/>
        </w:rPr>
      </w:pPr>
      <w:proofErr w:type="spellStart"/>
      <w:r w:rsidRPr="00404D7D">
        <w:rPr>
          <w:rFonts w:ascii="Cooper Black" w:eastAsia="Times New Roman" w:hAnsi="Cooper Black" w:cs="Arial"/>
          <w:color w:val="222222"/>
          <w:sz w:val="32"/>
          <w:szCs w:val="32"/>
          <w:bdr w:val="none" w:sz="0" w:space="0" w:color="auto" w:frame="1"/>
        </w:rPr>
        <w:t>Bahan</w:t>
      </w:r>
      <w:proofErr w:type="spellEnd"/>
      <w:r w:rsidRPr="00404D7D">
        <w:rPr>
          <w:rFonts w:ascii="Cooper Black" w:eastAsia="Times New Roman" w:hAnsi="Cooper Black" w:cs="Arial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404D7D">
        <w:rPr>
          <w:rFonts w:ascii="Cooper Black" w:eastAsia="Times New Roman" w:hAnsi="Cooper Black" w:cs="Arial"/>
          <w:color w:val="222222"/>
          <w:sz w:val="32"/>
          <w:szCs w:val="32"/>
          <w:bdr w:val="none" w:sz="0" w:space="0" w:color="auto" w:frame="1"/>
        </w:rPr>
        <w:t>Dasar</w:t>
      </w:r>
      <w:proofErr w:type="spellEnd"/>
      <w:r w:rsidRPr="00404D7D">
        <w:rPr>
          <w:rFonts w:ascii="Cooper Black" w:eastAsia="Times New Roman" w:hAnsi="Cooper Black" w:cs="Arial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404D7D">
        <w:rPr>
          <w:rFonts w:ascii="Cooper Black" w:eastAsia="Times New Roman" w:hAnsi="Cooper Black" w:cs="Arial"/>
          <w:color w:val="222222"/>
          <w:sz w:val="32"/>
          <w:szCs w:val="32"/>
          <w:bdr w:val="none" w:sz="0" w:space="0" w:color="auto" w:frame="1"/>
        </w:rPr>
        <w:t>Kerajinan</w:t>
      </w:r>
      <w:proofErr w:type="spellEnd"/>
      <w:r w:rsidRPr="00404D7D">
        <w:rPr>
          <w:rFonts w:ascii="Cooper Black" w:eastAsia="Times New Roman" w:hAnsi="Cooper Black" w:cs="Arial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404D7D">
        <w:rPr>
          <w:rFonts w:ascii="Cooper Black" w:eastAsia="Times New Roman" w:hAnsi="Cooper Black" w:cs="Arial"/>
          <w:color w:val="222222"/>
          <w:sz w:val="32"/>
          <w:szCs w:val="32"/>
          <w:bdr w:val="none" w:sz="0" w:space="0" w:color="auto" w:frame="1"/>
        </w:rPr>
        <w:t>Limbah</w:t>
      </w:r>
      <w:proofErr w:type="spellEnd"/>
      <w:r w:rsidRPr="00404D7D">
        <w:rPr>
          <w:rFonts w:ascii="Cooper Black" w:eastAsia="Times New Roman" w:hAnsi="Cooper Black" w:cs="Arial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404D7D">
        <w:rPr>
          <w:rFonts w:ascii="Cooper Black" w:eastAsia="Times New Roman" w:hAnsi="Cooper Black" w:cs="Arial"/>
          <w:color w:val="222222"/>
          <w:sz w:val="32"/>
          <w:szCs w:val="32"/>
          <w:bdr w:val="none" w:sz="0" w:space="0" w:color="auto" w:frame="1"/>
        </w:rPr>
        <w:t>Keras</w:t>
      </w:r>
      <w:proofErr w:type="spellEnd"/>
      <w:r w:rsidRPr="00404D7D">
        <w:rPr>
          <w:rFonts w:ascii="Cooper Black" w:eastAsia="Times New Roman" w:hAnsi="Cooper Black" w:cs="Arial"/>
          <w:color w:val="222222"/>
          <w:sz w:val="32"/>
          <w:szCs w:val="32"/>
          <w:bdr w:val="none" w:sz="0" w:space="0" w:color="auto" w:frame="1"/>
        </w:rPr>
        <w:t> </w:t>
      </w:r>
    </w:p>
    <w:p w:rsidR="00404D7D" w:rsidRDefault="00404D7D" w:rsidP="009155E8">
      <w:pPr>
        <w:shd w:val="clear" w:color="auto" w:fill="FFFFFF"/>
        <w:jc w:val="both"/>
        <w:textAlignment w:val="baseline"/>
        <w:rPr>
          <w:rFonts w:ascii="Verdana" w:eastAsia="Times New Roman" w:hAnsi="Verdana" w:cs="Arial"/>
          <w:color w:val="222222"/>
          <w:sz w:val="27"/>
          <w:szCs w:val="27"/>
          <w:bdr w:val="none" w:sz="0" w:space="0" w:color="auto" w:frame="1"/>
        </w:rPr>
      </w:pPr>
    </w:p>
    <w:p w:rsidR="009155E8" w:rsidRPr="00336DA2" w:rsidRDefault="009155E8" w:rsidP="009155E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proofErr w:type="gram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Bahan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dari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limbah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organik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atau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anorganik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sebagai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bahan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dasarnya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.</w:t>
      </w:r>
      <w:proofErr w:type="gram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Bahan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limbah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keras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yang </w:t>
      </w:r>
      <w:proofErr w:type="spellStart"/>
      <w:proofErr w:type="gram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akan</w:t>
      </w:r>
      <w:proofErr w:type="spellEnd"/>
      <w:proofErr w:type="gram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kita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pelajari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bersama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adalah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kerajinan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dari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bahan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limbah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organik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berikut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:</w:t>
      </w:r>
    </w:p>
    <w:p w:rsidR="009155E8" w:rsidRPr="00336DA2" w:rsidRDefault="009155E8" w:rsidP="009155E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9155E8" w:rsidRPr="00336DA2" w:rsidRDefault="00166747" w:rsidP="009155E8">
      <w:pPr>
        <w:numPr>
          <w:ilvl w:val="0"/>
          <w:numId w:val="4"/>
        </w:numPr>
        <w:shd w:val="clear" w:color="auto" w:fill="FFFFFF"/>
        <w:spacing w:line="336" w:lineRule="atLeast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</w:pPr>
      <w:hyperlink r:id="rId17" w:tgtFrame="_blank" w:history="1">
        <w:r w:rsidR="009155E8" w:rsidRPr="00336DA2">
          <w:rPr>
            <w:rFonts w:ascii="Times New Roman" w:eastAsia="Times New Roman" w:hAnsi="Times New Roman" w:cs="Times New Roman"/>
            <w:color w:val="0D0D0D" w:themeColor="text1" w:themeTint="F2"/>
            <w:sz w:val="32"/>
            <w:szCs w:val="32"/>
          </w:rPr>
          <w:t xml:space="preserve">Aneka </w:t>
        </w:r>
        <w:proofErr w:type="spellStart"/>
        <w:r w:rsidR="009155E8" w:rsidRPr="00336DA2">
          <w:rPr>
            <w:rFonts w:ascii="Times New Roman" w:eastAsia="Times New Roman" w:hAnsi="Times New Roman" w:cs="Times New Roman"/>
            <w:color w:val="0D0D0D" w:themeColor="text1" w:themeTint="F2"/>
            <w:sz w:val="32"/>
            <w:szCs w:val="32"/>
          </w:rPr>
          <w:t>Cangkang</w:t>
        </w:r>
        <w:proofErr w:type="spellEnd"/>
        <w:r w:rsidR="009155E8" w:rsidRPr="00336DA2">
          <w:rPr>
            <w:rFonts w:ascii="Times New Roman" w:eastAsia="Times New Roman" w:hAnsi="Times New Roman" w:cs="Times New Roman"/>
            <w:color w:val="0D0D0D" w:themeColor="text1" w:themeTint="F2"/>
            <w:sz w:val="32"/>
            <w:szCs w:val="32"/>
          </w:rPr>
          <w:t xml:space="preserve"> </w:t>
        </w:r>
        <w:proofErr w:type="spellStart"/>
        <w:r w:rsidR="009155E8" w:rsidRPr="00336DA2">
          <w:rPr>
            <w:rFonts w:ascii="Times New Roman" w:eastAsia="Times New Roman" w:hAnsi="Times New Roman" w:cs="Times New Roman"/>
            <w:color w:val="0D0D0D" w:themeColor="text1" w:themeTint="F2"/>
            <w:sz w:val="32"/>
            <w:szCs w:val="32"/>
          </w:rPr>
          <w:t>kerang</w:t>
        </w:r>
        <w:proofErr w:type="spellEnd"/>
      </w:hyperlink>
    </w:p>
    <w:p w:rsidR="009155E8" w:rsidRPr="00336DA2" w:rsidRDefault="00166747" w:rsidP="009155E8">
      <w:pPr>
        <w:numPr>
          <w:ilvl w:val="0"/>
          <w:numId w:val="4"/>
        </w:numPr>
        <w:shd w:val="clear" w:color="auto" w:fill="FFFFFF"/>
        <w:spacing w:line="336" w:lineRule="atLeast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</w:pPr>
      <w:hyperlink r:id="rId18" w:tgtFrame="_blank" w:history="1">
        <w:proofErr w:type="spellStart"/>
        <w:r w:rsidR="009155E8" w:rsidRPr="00336DA2">
          <w:rPr>
            <w:rFonts w:ascii="Times New Roman" w:eastAsia="Times New Roman" w:hAnsi="Times New Roman" w:cs="Times New Roman"/>
            <w:color w:val="0D0D0D" w:themeColor="text1" w:themeTint="F2"/>
            <w:sz w:val="32"/>
            <w:szCs w:val="32"/>
          </w:rPr>
          <w:t>Sisik</w:t>
        </w:r>
        <w:proofErr w:type="spellEnd"/>
        <w:r w:rsidR="009155E8" w:rsidRPr="00336DA2">
          <w:rPr>
            <w:rFonts w:ascii="Times New Roman" w:eastAsia="Times New Roman" w:hAnsi="Times New Roman" w:cs="Times New Roman"/>
            <w:color w:val="0D0D0D" w:themeColor="text1" w:themeTint="F2"/>
            <w:sz w:val="32"/>
            <w:szCs w:val="32"/>
          </w:rPr>
          <w:t xml:space="preserve"> </w:t>
        </w:r>
        <w:proofErr w:type="spellStart"/>
        <w:r w:rsidR="009155E8" w:rsidRPr="00336DA2">
          <w:rPr>
            <w:rFonts w:ascii="Times New Roman" w:eastAsia="Times New Roman" w:hAnsi="Times New Roman" w:cs="Times New Roman"/>
            <w:color w:val="0D0D0D" w:themeColor="text1" w:themeTint="F2"/>
            <w:sz w:val="32"/>
            <w:szCs w:val="32"/>
          </w:rPr>
          <w:t>ikan</w:t>
        </w:r>
        <w:proofErr w:type="spellEnd"/>
      </w:hyperlink>
    </w:p>
    <w:p w:rsidR="009155E8" w:rsidRPr="00336DA2" w:rsidRDefault="00166747" w:rsidP="009155E8">
      <w:pPr>
        <w:numPr>
          <w:ilvl w:val="0"/>
          <w:numId w:val="4"/>
        </w:numPr>
        <w:shd w:val="clear" w:color="auto" w:fill="FFFFFF"/>
        <w:spacing w:line="336" w:lineRule="atLeast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</w:pPr>
      <w:hyperlink r:id="rId19" w:tgtFrame="_blank" w:history="1">
        <w:proofErr w:type="spellStart"/>
        <w:r w:rsidR="009155E8" w:rsidRPr="00336DA2">
          <w:rPr>
            <w:rFonts w:ascii="Times New Roman" w:eastAsia="Times New Roman" w:hAnsi="Times New Roman" w:cs="Times New Roman"/>
            <w:color w:val="0D0D0D" w:themeColor="text1" w:themeTint="F2"/>
            <w:sz w:val="32"/>
            <w:szCs w:val="32"/>
          </w:rPr>
          <w:t>Tulang</w:t>
        </w:r>
        <w:proofErr w:type="spellEnd"/>
        <w:r w:rsidR="009155E8" w:rsidRPr="00336DA2">
          <w:rPr>
            <w:rFonts w:ascii="Times New Roman" w:eastAsia="Times New Roman" w:hAnsi="Times New Roman" w:cs="Times New Roman"/>
            <w:color w:val="0D0D0D" w:themeColor="text1" w:themeTint="F2"/>
            <w:sz w:val="32"/>
            <w:szCs w:val="32"/>
          </w:rPr>
          <w:t xml:space="preserve"> </w:t>
        </w:r>
        <w:proofErr w:type="spellStart"/>
        <w:r w:rsidR="009155E8" w:rsidRPr="00336DA2">
          <w:rPr>
            <w:rFonts w:ascii="Times New Roman" w:eastAsia="Times New Roman" w:hAnsi="Times New Roman" w:cs="Times New Roman"/>
            <w:color w:val="0D0D0D" w:themeColor="text1" w:themeTint="F2"/>
            <w:sz w:val="32"/>
            <w:szCs w:val="32"/>
          </w:rPr>
          <w:t>ikan</w:t>
        </w:r>
        <w:proofErr w:type="spellEnd"/>
      </w:hyperlink>
    </w:p>
    <w:p w:rsidR="009155E8" w:rsidRPr="00336DA2" w:rsidRDefault="00166747" w:rsidP="009155E8">
      <w:pPr>
        <w:numPr>
          <w:ilvl w:val="0"/>
          <w:numId w:val="4"/>
        </w:numPr>
        <w:shd w:val="clear" w:color="auto" w:fill="FFFFFF"/>
        <w:spacing w:line="336" w:lineRule="atLeast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</w:pPr>
      <w:hyperlink r:id="rId20" w:tgtFrame="_blank" w:history="1">
        <w:proofErr w:type="spellStart"/>
        <w:r w:rsidR="009155E8" w:rsidRPr="00336DA2">
          <w:rPr>
            <w:rFonts w:ascii="Times New Roman" w:eastAsia="Times New Roman" w:hAnsi="Times New Roman" w:cs="Times New Roman"/>
            <w:color w:val="0D0D0D" w:themeColor="text1" w:themeTint="F2"/>
            <w:sz w:val="32"/>
            <w:szCs w:val="32"/>
          </w:rPr>
          <w:t>Tempurung</w:t>
        </w:r>
        <w:proofErr w:type="spellEnd"/>
        <w:r w:rsidR="009155E8" w:rsidRPr="00336DA2">
          <w:rPr>
            <w:rFonts w:ascii="Times New Roman" w:eastAsia="Times New Roman" w:hAnsi="Times New Roman" w:cs="Times New Roman"/>
            <w:color w:val="0D0D0D" w:themeColor="text1" w:themeTint="F2"/>
            <w:sz w:val="32"/>
            <w:szCs w:val="32"/>
          </w:rPr>
          <w:t xml:space="preserve"> </w:t>
        </w:r>
        <w:proofErr w:type="spellStart"/>
        <w:r w:rsidR="009155E8" w:rsidRPr="00336DA2">
          <w:rPr>
            <w:rFonts w:ascii="Times New Roman" w:eastAsia="Times New Roman" w:hAnsi="Times New Roman" w:cs="Times New Roman"/>
            <w:color w:val="0D0D0D" w:themeColor="text1" w:themeTint="F2"/>
            <w:sz w:val="32"/>
            <w:szCs w:val="32"/>
          </w:rPr>
          <w:t>kelapa</w:t>
        </w:r>
        <w:proofErr w:type="spellEnd"/>
      </w:hyperlink>
    </w:p>
    <w:p w:rsidR="009155E8" w:rsidRPr="00336DA2" w:rsidRDefault="009155E8" w:rsidP="009155E8">
      <w:pPr>
        <w:numPr>
          <w:ilvl w:val="0"/>
          <w:numId w:val="4"/>
        </w:numPr>
        <w:shd w:val="clear" w:color="auto" w:fill="FFFFFF"/>
        <w:spacing w:line="336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Kayu</w:t>
      </w:r>
      <w:proofErr w:type="spellEnd"/>
    </w:p>
    <w:p w:rsidR="009155E8" w:rsidRPr="00336DA2" w:rsidRDefault="009155E8" w:rsidP="009155E8">
      <w:pPr>
        <w:numPr>
          <w:ilvl w:val="0"/>
          <w:numId w:val="4"/>
        </w:numPr>
        <w:shd w:val="clear" w:color="auto" w:fill="FFFFFF"/>
        <w:spacing w:line="336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Biji-bijian</w:t>
      </w:r>
      <w:proofErr w:type="spellEnd"/>
    </w:p>
    <w:p w:rsidR="009155E8" w:rsidRPr="00336DA2" w:rsidRDefault="009155E8" w:rsidP="009155E8">
      <w:pPr>
        <w:numPr>
          <w:ilvl w:val="0"/>
          <w:numId w:val="4"/>
        </w:numPr>
        <w:shd w:val="clear" w:color="auto" w:fill="FFFFFF"/>
        <w:spacing w:line="336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Bambu</w:t>
      </w:r>
      <w:proofErr w:type="spellEnd"/>
    </w:p>
    <w:p w:rsidR="009155E8" w:rsidRPr="00336DA2" w:rsidRDefault="009155E8" w:rsidP="009155E8">
      <w:pPr>
        <w:numPr>
          <w:ilvl w:val="0"/>
          <w:numId w:val="4"/>
        </w:numPr>
        <w:shd w:val="clear" w:color="auto" w:fill="FFFFFF"/>
        <w:spacing w:line="336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Batu</w:t>
      </w:r>
      <w:proofErr w:type="spellEnd"/>
    </w:p>
    <w:p w:rsidR="009155E8" w:rsidRPr="00336DA2" w:rsidRDefault="009155E8" w:rsidP="009155E8">
      <w:pPr>
        <w:numPr>
          <w:ilvl w:val="0"/>
          <w:numId w:val="4"/>
        </w:numPr>
        <w:shd w:val="clear" w:color="auto" w:fill="FFFFFF"/>
        <w:spacing w:line="336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Rotan</w:t>
      </w:r>
    </w:p>
    <w:p w:rsidR="009155E8" w:rsidRPr="00336DA2" w:rsidRDefault="009155E8" w:rsidP="009155E8">
      <w:pPr>
        <w:numPr>
          <w:ilvl w:val="0"/>
          <w:numId w:val="4"/>
        </w:numPr>
        <w:shd w:val="clear" w:color="auto" w:fill="FFFFFF"/>
        <w:spacing w:line="336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Pasir</w:t>
      </w:r>
      <w:proofErr w:type="spellEnd"/>
    </w:p>
    <w:p w:rsidR="009155E8" w:rsidRPr="00336DA2" w:rsidRDefault="009155E8" w:rsidP="009155E8">
      <w:pPr>
        <w:jc w:val="left"/>
        <w:rPr>
          <w:rFonts w:ascii="Times New Roman" w:eastAsia="Times New Roman" w:hAnsi="Times New Roman" w:cs="Times New Roman"/>
          <w:sz w:val="32"/>
          <w:szCs w:val="32"/>
        </w:rPr>
      </w:pPr>
    </w:p>
    <w:p w:rsidR="00905008" w:rsidRPr="00336DA2" w:rsidRDefault="00905008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</w:pPr>
    </w:p>
    <w:p w:rsidR="009155E8" w:rsidRPr="00336DA2" w:rsidRDefault="009155E8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Sedangkan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bahan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kerajinan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dari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limbah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keras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anorganik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adalah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: </w:t>
      </w:r>
    </w:p>
    <w:p w:rsidR="009155E8" w:rsidRPr="00336DA2" w:rsidRDefault="009155E8" w:rsidP="009155E8">
      <w:pPr>
        <w:jc w:val="left"/>
        <w:rPr>
          <w:rFonts w:ascii="Times New Roman" w:eastAsia="Times New Roman" w:hAnsi="Times New Roman" w:cs="Times New Roman"/>
          <w:sz w:val="32"/>
          <w:szCs w:val="32"/>
        </w:rPr>
      </w:pPr>
    </w:p>
    <w:p w:rsidR="009155E8" w:rsidRPr="00336DA2" w:rsidRDefault="00166747" w:rsidP="00905008">
      <w:pPr>
        <w:pStyle w:val="ListParagraph"/>
        <w:numPr>
          <w:ilvl w:val="0"/>
          <w:numId w:val="6"/>
        </w:num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</w:pPr>
      <w:hyperlink r:id="rId21" w:tgtFrame="_blank" w:history="1">
        <w:proofErr w:type="spellStart"/>
        <w:r w:rsidR="009155E8" w:rsidRPr="00336DA2">
          <w:rPr>
            <w:rFonts w:ascii="Times New Roman" w:eastAsia="Times New Roman" w:hAnsi="Times New Roman" w:cs="Times New Roman"/>
            <w:color w:val="0D0D0D" w:themeColor="text1" w:themeTint="F2"/>
            <w:sz w:val="32"/>
            <w:szCs w:val="32"/>
          </w:rPr>
          <w:t>Botol</w:t>
        </w:r>
        <w:proofErr w:type="spellEnd"/>
        <w:r w:rsidR="009155E8" w:rsidRPr="00336DA2">
          <w:rPr>
            <w:rFonts w:ascii="Times New Roman" w:eastAsia="Times New Roman" w:hAnsi="Times New Roman" w:cs="Times New Roman"/>
            <w:color w:val="0D0D0D" w:themeColor="text1" w:themeTint="F2"/>
            <w:sz w:val="32"/>
            <w:szCs w:val="32"/>
          </w:rPr>
          <w:t xml:space="preserve"> </w:t>
        </w:r>
        <w:proofErr w:type="spellStart"/>
        <w:r w:rsidR="009155E8" w:rsidRPr="00336DA2">
          <w:rPr>
            <w:rFonts w:ascii="Times New Roman" w:eastAsia="Times New Roman" w:hAnsi="Times New Roman" w:cs="Times New Roman"/>
            <w:color w:val="0D0D0D" w:themeColor="text1" w:themeTint="F2"/>
            <w:sz w:val="32"/>
            <w:szCs w:val="32"/>
          </w:rPr>
          <w:t>plastik</w:t>
        </w:r>
        <w:proofErr w:type="spellEnd"/>
        <w:r w:rsidR="009155E8" w:rsidRPr="00336DA2">
          <w:rPr>
            <w:rFonts w:ascii="Times New Roman" w:eastAsia="Times New Roman" w:hAnsi="Times New Roman" w:cs="Times New Roman"/>
            <w:color w:val="0D0D0D" w:themeColor="text1" w:themeTint="F2"/>
            <w:sz w:val="32"/>
            <w:szCs w:val="32"/>
          </w:rPr>
          <w:t> </w:t>
        </w:r>
      </w:hyperlink>
    </w:p>
    <w:p w:rsidR="009155E8" w:rsidRPr="00336DA2" w:rsidRDefault="009155E8" w:rsidP="009155E8">
      <w:pPr>
        <w:numPr>
          <w:ilvl w:val="0"/>
          <w:numId w:val="5"/>
        </w:numPr>
        <w:shd w:val="clear" w:color="auto" w:fill="FFFFFF"/>
        <w:spacing w:before="120" w:after="12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</w:pPr>
      <w:proofErr w:type="spellStart"/>
      <w:r w:rsidRPr="00336DA2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  <w:t>Kantong</w:t>
      </w:r>
      <w:proofErr w:type="spellEnd"/>
      <w:r w:rsidRPr="00336DA2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  <w:t>plastik</w:t>
      </w:r>
      <w:proofErr w:type="spellEnd"/>
    </w:p>
    <w:p w:rsidR="009155E8" w:rsidRPr="00336DA2" w:rsidRDefault="009155E8" w:rsidP="009155E8">
      <w:pPr>
        <w:numPr>
          <w:ilvl w:val="0"/>
          <w:numId w:val="5"/>
        </w:numPr>
        <w:shd w:val="clear" w:color="auto" w:fill="FFFFFF"/>
        <w:spacing w:line="336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Pecahan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keramik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 </w:t>
      </w:r>
    </w:p>
    <w:p w:rsidR="009155E8" w:rsidRPr="00336DA2" w:rsidRDefault="009155E8" w:rsidP="009155E8">
      <w:pPr>
        <w:numPr>
          <w:ilvl w:val="0"/>
          <w:numId w:val="5"/>
        </w:numPr>
        <w:shd w:val="clear" w:color="auto" w:fill="FFFFFF"/>
        <w:spacing w:line="336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Pecahan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Kaca</w:t>
      </w:r>
      <w:proofErr w:type="spellEnd"/>
    </w:p>
    <w:p w:rsidR="009155E8" w:rsidRPr="00336DA2" w:rsidRDefault="009155E8" w:rsidP="009155E8">
      <w:pPr>
        <w:numPr>
          <w:ilvl w:val="0"/>
          <w:numId w:val="5"/>
        </w:numPr>
        <w:shd w:val="clear" w:color="auto" w:fill="FFFFFF"/>
        <w:spacing w:line="336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Kaleng</w:t>
      </w:r>
      <w:proofErr w:type="spellEnd"/>
    </w:p>
    <w:p w:rsidR="009155E8" w:rsidRPr="00336DA2" w:rsidRDefault="009155E8" w:rsidP="009155E8">
      <w:pPr>
        <w:numPr>
          <w:ilvl w:val="0"/>
          <w:numId w:val="5"/>
        </w:numPr>
        <w:shd w:val="clear" w:color="auto" w:fill="FFFFFF"/>
        <w:spacing w:line="336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Logam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(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Besi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Emas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Tembaga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Kuningan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Alumunium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Timah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)</w:t>
      </w:r>
    </w:p>
    <w:p w:rsidR="009155E8" w:rsidRPr="00336DA2" w:rsidRDefault="009155E8" w:rsidP="009155E8">
      <w:pPr>
        <w:numPr>
          <w:ilvl w:val="0"/>
          <w:numId w:val="5"/>
        </w:numPr>
        <w:shd w:val="clear" w:color="auto" w:fill="FFFFFF"/>
        <w:spacing w:line="336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Semen</w:t>
      </w:r>
    </w:p>
    <w:p w:rsidR="009155E8" w:rsidRPr="00336DA2" w:rsidRDefault="009155E8" w:rsidP="009155E8">
      <w:pPr>
        <w:numPr>
          <w:ilvl w:val="0"/>
          <w:numId w:val="5"/>
        </w:numPr>
        <w:shd w:val="clear" w:color="auto" w:fill="FFFFFF"/>
        <w:spacing w:line="336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Karet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Sintetis</w:t>
      </w:r>
      <w:proofErr w:type="spellEnd"/>
    </w:p>
    <w:p w:rsidR="009155E8" w:rsidRPr="00336DA2" w:rsidRDefault="009155E8" w:rsidP="009155E8">
      <w:pPr>
        <w:numPr>
          <w:ilvl w:val="0"/>
          <w:numId w:val="5"/>
        </w:numPr>
        <w:shd w:val="clear" w:color="auto" w:fill="FFFFFF"/>
        <w:spacing w:line="336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Styrofoam</w:t>
      </w:r>
    </w:p>
    <w:p w:rsidR="009155E8" w:rsidRPr="009155E8" w:rsidRDefault="009155E8" w:rsidP="009155E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9155E8" w:rsidRPr="00336DA2" w:rsidRDefault="009155E8" w:rsidP="00905008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9155E8">
        <w:rPr>
          <w:rFonts w:ascii="Arial" w:eastAsia="Times New Roman" w:hAnsi="Arial" w:cs="Arial"/>
          <w:color w:val="222222"/>
          <w:sz w:val="27"/>
          <w:szCs w:val="27"/>
          <w:bdr w:val="none" w:sz="0" w:space="0" w:color="auto" w:frame="1"/>
        </w:rPr>
        <w:br/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Perhatikanlah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jenis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produk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apa</w:t>
      </w:r>
      <w:proofErr w:type="spellEnd"/>
      <w:proofErr w:type="gram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bisa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dihasilkan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dari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bahan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limbah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keras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tersebut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. </w:t>
      </w:r>
      <w:proofErr w:type="gram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Amati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dan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teliti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lebih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jauh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jenis-jenis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bahan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limbah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keras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dapat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ditemui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di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lingkungan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sekitar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dapat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digunakan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sebagai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produk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kerajinan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>.</w:t>
      </w:r>
      <w:proofErr w:type="gram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</w:p>
    <w:p w:rsidR="00905008" w:rsidRPr="00336DA2" w:rsidRDefault="00905008" w:rsidP="009155E8">
      <w:pPr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</w:pPr>
    </w:p>
    <w:p w:rsidR="009155E8" w:rsidRPr="00336DA2" w:rsidRDefault="009155E8" w:rsidP="009155E8">
      <w:pPr>
        <w:jc w:val="both"/>
        <w:textAlignment w:val="baseline"/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Jika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kita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melihat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di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berbagai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kegiatan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pameran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kerajinan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kerajinan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dari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bahan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limbah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keras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hasil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karya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putra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putri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bangsa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Indonesia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sungguh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luar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biasa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kental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dengan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kearifan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lokal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dan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budaya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Nusantara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sehingga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menggugah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hati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untuk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membeli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.</w:t>
      </w:r>
      <w:proofErr w:type="gram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Jika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produk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berkualitas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maka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harga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tidak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lagi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menjadi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persoalan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.</w:t>
      </w:r>
      <w:proofErr w:type="gram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gram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Hal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ini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menunjukkan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bahwa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masyarakat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Indonesia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adalah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orang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yang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kreatif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dan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senang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mencari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peluang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serta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cinta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produk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dalam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negeri</w:t>
      </w:r>
      <w:proofErr w:type="spellEnd"/>
      <w:r w:rsidRPr="00336DA2">
        <w:rPr>
          <w:rFonts w:ascii="Times New Roman" w:eastAsia="Times New Roman" w:hAnsi="Times New Roman" w:cs="Times New Roman"/>
          <w:color w:val="222222"/>
          <w:sz w:val="32"/>
          <w:szCs w:val="32"/>
          <w:bdr w:val="none" w:sz="0" w:space="0" w:color="auto" w:frame="1"/>
        </w:rPr>
        <w:t>.</w:t>
      </w:r>
      <w:proofErr w:type="gramEnd"/>
    </w:p>
    <w:p w:rsidR="00DE6908" w:rsidRPr="00336DA2" w:rsidRDefault="00DE6908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sectPr w:rsidR="00DE6908" w:rsidRPr="00336DA2" w:rsidSect="009155E8">
      <w:pgSz w:w="12240" w:h="20160" w:code="5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DF7" w:rsidRDefault="00251DF7" w:rsidP="00251DF7">
      <w:r>
        <w:separator/>
      </w:r>
    </w:p>
  </w:endnote>
  <w:endnote w:type="continuationSeparator" w:id="1">
    <w:p w:rsidR="00251DF7" w:rsidRDefault="00251DF7" w:rsidP="00251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DF7" w:rsidRDefault="00251DF7" w:rsidP="00251DF7">
      <w:r>
        <w:separator/>
      </w:r>
    </w:p>
  </w:footnote>
  <w:footnote w:type="continuationSeparator" w:id="1">
    <w:p w:rsidR="00251DF7" w:rsidRDefault="00251DF7" w:rsidP="00251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61AFB"/>
    <w:multiLevelType w:val="multilevel"/>
    <w:tmpl w:val="8D48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ED7FF0"/>
    <w:multiLevelType w:val="multilevel"/>
    <w:tmpl w:val="BAE4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9938CD"/>
    <w:multiLevelType w:val="multilevel"/>
    <w:tmpl w:val="BDE4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94120"/>
    <w:multiLevelType w:val="multilevel"/>
    <w:tmpl w:val="78E0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BC2330"/>
    <w:multiLevelType w:val="multilevel"/>
    <w:tmpl w:val="AE1E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5271D7"/>
    <w:multiLevelType w:val="multilevel"/>
    <w:tmpl w:val="3384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900C99"/>
    <w:multiLevelType w:val="hybridMultilevel"/>
    <w:tmpl w:val="66764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55E8"/>
    <w:rsid w:val="00164A35"/>
    <w:rsid w:val="00166747"/>
    <w:rsid w:val="00214B07"/>
    <w:rsid w:val="00251DF7"/>
    <w:rsid w:val="002A7BA6"/>
    <w:rsid w:val="00336DA2"/>
    <w:rsid w:val="00404D7D"/>
    <w:rsid w:val="00471A76"/>
    <w:rsid w:val="00521A4E"/>
    <w:rsid w:val="005B74AE"/>
    <w:rsid w:val="00784823"/>
    <w:rsid w:val="00905008"/>
    <w:rsid w:val="009155E8"/>
    <w:rsid w:val="009556EC"/>
    <w:rsid w:val="00AF54B5"/>
    <w:rsid w:val="00B8616A"/>
    <w:rsid w:val="00C129FC"/>
    <w:rsid w:val="00DE16FB"/>
    <w:rsid w:val="00DE6908"/>
    <w:rsid w:val="00E91EA7"/>
    <w:rsid w:val="00F76C7C"/>
    <w:rsid w:val="00F95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823"/>
  </w:style>
  <w:style w:type="paragraph" w:styleId="Heading1">
    <w:name w:val="heading 1"/>
    <w:basedOn w:val="Normal"/>
    <w:link w:val="Heading1Char"/>
    <w:uiPriority w:val="9"/>
    <w:qFormat/>
    <w:rsid w:val="009155E8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55E8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55E8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155E8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5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55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55E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155E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55E8"/>
    <w:rPr>
      <w:color w:val="0000FF"/>
      <w:u w:val="single"/>
    </w:rPr>
  </w:style>
  <w:style w:type="character" w:customStyle="1" w:styleId="author-info">
    <w:name w:val="author-info"/>
    <w:basedOn w:val="DefaultParagraphFont"/>
    <w:rsid w:val="009155E8"/>
  </w:style>
  <w:style w:type="character" w:customStyle="1" w:styleId="updated">
    <w:name w:val="updated"/>
    <w:basedOn w:val="DefaultParagraphFont"/>
    <w:rsid w:val="009155E8"/>
  </w:style>
  <w:style w:type="character" w:customStyle="1" w:styleId="comment-info">
    <w:name w:val="comment-info"/>
    <w:basedOn w:val="DefaultParagraphFont"/>
    <w:rsid w:val="009155E8"/>
  </w:style>
  <w:style w:type="paragraph" w:styleId="BalloonText">
    <w:name w:val="Balloon Text"/>
    <w:basedOn w:val="Normal"/>
    <w:link w:val="BalloonTextChar"/>
    <w:uiPriority w:val="99"/>
    <w:semiHidden/>
    <w:unhideWhenUsed/>
    <w:rsid w:val="009155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5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0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500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05008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251D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1DF7"/>
  </w:style>
  <w:style w:type="paragraph" w:styleId="Footer">
    <w:name w:val="footer"/>
    <w:basedOn w:val="Normal"/>
    <w:link w:val="FooterChar"/>
    <w:uiPriority w:val="99"/>
    <w:semiHidden/>
    <w:unhideWhenUsed/>
    <w:rsid w:val="00251D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1D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49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911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9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10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42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7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91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3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57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14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2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DEDEDE"/>
                            <w:left w:val="none" w:sz="0" w:space="0" w:color="auto"/>
                            <w:bottom w:val="single" w:sz="6" w:space="8" w:color="DEDEDE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7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kerajinanprakarya.blogspot.com/2019/02/kerajinan-limbah-sisik-ika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erajinanprakarya.blogspot.com/2016/11/cara-membuat-kerajinan-dari-botol-bekas.html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kerajinanprakarya.blogspot.com/2019/01/kerajinan-limbah-cangkang-kerang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kerajinanprakarya.blogspot.com/2019/02/7-kerajinan-limbah-batok-kelapa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s://kerajinanprakarya.blogspot.com/2019/02/kerajinan-limbah-tulang-ika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HAMBAALLAH</dc:creator>
  <cp:lastModifiedBy>HAMBAALLAH</cp:lastModifiedBy>
  <cp:revision>2</cp:revision>
  <dcterms:created xsi:type="dcterms:W3CDTF">2020-03-22T01:51:00Z</dcterms:created>
  <dcterms:modified xsi:type="dcterms:W3CDTF">2020-03-22T01:51:00Z</dcterms:modified>
</cp:coreProperties>
</file>